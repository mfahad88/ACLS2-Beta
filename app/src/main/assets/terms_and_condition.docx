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CE9D5" w14:textId="77FA9C7B"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 xml:space="preserve">1. </w:t>
      </w:r>
      <w:proofErr w:type="spellStart"/>
      <w:r w:rsidR="00956B52">
        <w:rPr>
          <w:rFonts w:ascii="Arial" w:eastAsia="Times New Roman" w:hAnsi="Arial" w:cs="Arial"/>
          <w:b/>
          <w:bCs/>
          <w:color w:val="4A4A4A"/>
          <w:sz w:val="18"/>
          <w:szCs w:val="18"/>
        </w:rPr>
        <w:t>A</w:t>
      </w:r>
      <w:r w:rsidR="0066352B">
        <w:rPr>
          <w:rFonts w:ascii="Arial" w:eastAsia="Times New Roman" w:hAnsi="Arial" w:cs="Arial"/>
          <w:b/>
          <w:bCs/>
          <w:color w:val="4A4A4A"/>
          <w:sz w:val="18"/>
          <w:szCs w:val="18"/>
        </w:rPr>
        <w:t>pni</w:t>
      </w:r>
      <w:proofErr w:type="spellEnd"/>
      <w:r w:rsidR="0066352B">
        <w:rPr>
          <w:rFonts w:ascii="Arial" w:eastAsia="Times New Roman" w:hAnsi="Arial" w:cs="Arial"/>
          <w:b/>
          <w:bCs/>
          <w:color w:val="4A4A4A"/>
          <w:sz w:val="18"/>
          <w:szCs w:val="18"/>
        </w:rPr>
        <w:t xml:space="preserve"> Cricket league</w:t>
      </w:r>
    </w:p>
    <w:p w14:paraId="5EE37E86" w14:textId="514108CD" w:rsidR="004D6B09" w:rsidRDefault="00956B52" w:rsidP="00BB62C9">
      <w:pPr>
        <w:pBdr>
          <w:bottom w:val="single" w:sz="6" w:space="8" w:color="D7D7D7"/>
        </w:pBdr>
        <w:spacing w:after="150" w:line="375" w:lineRule="atLeast"/>
        <w:ind w:left="720"/>
        <w:textAlignment w:val="baseline"/>
        <w:rPr>
          <w:rFonts w:ascii="Arial" w:eastAsia="Times New Roman" w:hAnsi="Arial" w:cs="Arial"/>
          <w:color w:val="4A4A4A"/>
          <w:sz w:val="18"/>
          <w:szCs w:val="18"/>
        </w:rPr>
      </w:pPr>
      <w:proofErr w:type="spellStart"/>
      <w:r>
        <w:rPr>
          <w:rFonts w:ascii="Arial" w:eastAsia="Times New Roman" w:hAnsi="Arial" w:cs="Arial"/>
          <w:color w:val="4A4A4A"/>
          <w:sz w:val="18"/>
          <w:szCs w:val="18"/>
        </w:rPr>
        <w:t>A</w:t>
      </w:r>
      <w:r w:rsidR="0066352B">
        <w:rPr>
          <w:rFonts w:ascii="Arial" w:eastAsia="Times New Roman" w:hAnsi="Arial" w:cs="Arial"/>
          <w:color w:val="4A4A4A"/>
          <w:sz w:val="18"/>
          <w:szCs w:val="18"/>
        </w:rPr>
        <w:t>pni</w:t>
      </w:r>
      <w:proofErr w:type="spellEnd"/>
      <w:r w:rsidR="0066352B">
        <w:rPr>
          <w:rFonts w:ascii="Arial" w:eastAsia="Times New Roman" w:hAnsi="Arial" w:cs="Arial"/>
          <w:color w:val="4A4A4A"/>
          <w:sz w:val="18"/>
          <w:szCs w:val="18"/>
        </w:rPr>
        <w:t xml:space="preserve"> Cricket League (A</w:t>
      </w:r>
      <w:r>
        <w:rPr>
          <w:rFonts w:ascii="Arial" w:eastAsia="Times New Roman" w:hAnsi="Arial" w:cs="Arial"/>
          <w:color w:val="4A4A4A"/>
          <w:sz w:val="18"/>
          <w:szCs w:val="18"/>
        </w:rPr>
        <w:t>CL</w:t>
      </w:r>
      <w:r w:rsidR="0066352B">
        <w:rPr>
          <w:rFonts w:ascii="Arial" w:eastAsia="Times New Roman" w:hAnsi="Arial" w:cs="Arial"/>
          <w:color w:val="4A4A4A"/>
          <w:sz w:val="18"/>
          <w:szCs w:val="18"/>
        </w:rPr>
        <w:t>)</w:t>
      </w:r>
      <w:r w:rsidR="00751FA7" w:rsidRPr="00FA4987">
        <w:rPr>
          <w:rFonts w:ascii="Arial" w:eastAsia="Times New Roman" w:hAnsi="Arial" w:cs="Arial"/>
          <w:color w:val="4A4A4A"/>
          <w:sz w:val="18"/>
          <w:szCs w:val="18"/>
        </w:rPr>
        <w:t xml:space="preserve"> is the brand of </w:t>
      </w:r>
      <w:r w:rsidR="00BB62C9">
        <w:rPr>
          <w:rFonts w:ascii="Arial" w:eastAsia="Times New Roman" w:hAnsi="Arial" w:cs="Arial"/>
          <w:color w:val="4A4A4A"/>
          <w:sz w:val="18"/>
          <w:szCs w:val="18"/>
        </w:rPr>
        <w:t>JS Bank Limited</w:t>
      </w:r>
      <w:r w:rsidR="00751FA7" w:rsidRPr="00FA4987">
        <w:rPr>
          <w:rFonts w:ascii="Arial" w:eastAsia="Times New Roman" w:hAnsi="Arial" w:cs="Arial"/>
          <w:color w:val="4A4A4A"/>
          <w:sz w:val="18"/>
          <w:szCs w:val="18"/>
        </w:rPr>
        <w:t xml:space="preserve"> ("</w:t>
      </w:r>
      <w:r w:rsidR="00BB62C9">
        <w:rPr>
          <w:rFonts w:ascii="Arial" w:eastAsia="Times New Roman" w:hAnsi="Arial" w:cs="Arial"/>
          <w:color w:val="4A4A4A"/>
          <w:sz w:val="18"/>
          <w:szCs w:val="18"/>
        </w:rPr>
        <w:t>JS</w:t>
      </w:r>
      <w:r w:rsidR="00751FA7" w:rsidRPr="00FA4987">
        <w:rPr>
          <w:rFonts w:ascii="Arial" w:eastAsia="Times New Roman" w:hAnsi="Arial" w:cs="Arial"/>
          <w:color w:val="4A4A4A"/>
          <w:sz w:val="18"/>
          <w:szCs w:val="18"/>
        </w:rPr>
        <w:t xml:space="preserve">").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as used herein shall be construed as a collective reference to </w:t>
      </w:r>
      <w:r w:rsidR="00751FA7">
        <w:rPr>
          <w:rFonts w:ascii="Arial" w:eastAsia="Times New Roman" w:hAnsi="Arial" w:cs="Arial"/>
          <w:color w:val="4A4A4A"/>
          <w:sz w:val="18"/>
          <w:szCs w:val="18"/>
        </w:rPr>
        <w:t>th</w:t>
      </w:r>
      <w:r w:rsidR="00751FA7" w:rsidRPr="00FA4987">
        <w:rPr>
          <w:rFonts w:ascii="Arial" w:eastAsia="Times New Roman" w:hAnsi="Arial" w:cs="Arial"/>
          <w:color w:val="4A4A4A"/>
          <w:sz w:val="18"/>
          <w:szCs w:val="18"/>
        </w:rPr>
        <w:t xml:space="preserve">e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App.</w:t>
      </w:r>
    </w:p>
    <w:p w14:paraId="5879B51E"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 xml:space="preserve">2. Usage of </w:t>
      </w:r>
      <w:r w:rsidR="00956B52">
        <w:rPr>
          <w:rFonts w:ascii="Arial" w:eastAsia="Times New Roman" w:hAnsi="Arial" w:cs="Arial"/>
          <w:b/>
          <w:bCs/>
          <w:color w:val="4A4A4A"/>
          <w:sz w:val="18"/>
          <w:szCs w:val="18"/>
        </w:rPr>
        <w:t>ACL</w:t>
      </w:r>
    </w:p>
    <w:p w14:paraId="502622F4" w14:textId="44355E94" w:rsidR="00751FA7" w:rsidRPr="00FA4987" w:rsidRDefault="00751FA7" w:rsidP="00FC5FC5">
      <w:pPr>
        <w:numPr>
          <w:ilvl w:val="0"/>
          <w:numId w:val="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Any person utilizing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or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App ("</w:t>
      </w:r>
      <w:r w:rsidRPr="00FA4987">
        <w:rPr>
          <w:rFonts w:ascii="Arial" w:eastAsia="Times New Roman" w:hAnsi="Arial" w:cs="Arial"/>
          <w:b/>
          <w:bCs/>
          <w:color w:val="4A4A4A"/>
          <w:sz w:val="18"/>
          <w:szCs w:val="18"/>
          <w:bdr w:val="none" w:sz="0" w:space="0" w:color="auto" w:frame="1"/>
        </w:rPr>
        <w:t>User</w:t>
      </w:r>
      <w:r w:rsidRPr="00FA4987">
        <w:rPr>
          <w:rFonts w:ascii="Arial" w:eastAsia="Times New Roman" w:hAnsi="Arial" w:cs="Arial"/>
          <w:color w:val="4A4A4A"/>
          <w:sz w:val="18"/>
          <w:szCs w:val="18"/>
        </w:rPr>
        <w:t>") for availing the online information and database retrieval services, including, gaming services, offered therein "</w:t>
      </w:r>
      <w:r w:rsidR="00956B52">
        <w:rPr>
          <w:rFonts w:ascii="Arial" w:eastAsia="Times New Roman" w:hAnsi="Arial" w:cs="Arial"/>
          <w:b/>
          <w:bCs/>
          <w:color w:val="4A4A4A"/>
          <w:sz w:val="18"/>
          <w:szCs w:val="18"/>
          <w:bdr w:val="none" w:sz="0" w:space="0" w:color="auto" w:frame="1"/>
        </w:rPr>
        <w:t>ACL</w:t>
      </w:r>
      <w:r w:rsidRPr="00FA4987">
        <w:rPr>
          <w:rFonts w:ascii="Arial" w:eastAsia="Times New Roman" w:hAnsi="Arial" w:cs="Arial"/>
          <w:b/>
          <w:bCs/>
          <w:color w:val="4A4A4A"/>
          <w:sz w:val="18"/>
          <w:szCs w:val="18"/>
          <w:bdr w:val="none" w:sz="0" w:space="0" w:color="auto" w:frame="1"/>
        </w:rPr>
        <w:t xml:space="preserve"> Services</w:t>
      </w:r>
      <w:r w:rsidRPr="00FA4987">
        <w:rPr>
          <w:rFonts w:ascii="Arial" w:eastAsia="Times New Roman" w:hAnsi="Arial" w:cs="Arial"/>
          <w:color w:val="4A4A4A"/>
          <w:sz w:val="18"/>
          <w:szCs w:val="18"/>
        </w:rPr>
        <w:t xml:space="preserve">") or participating in the various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and, games (including fantasy games), being conducted 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w:t>
      </w:r>
      <w:r w:rsidR="00423612">
        <w:rPr>
          <w:rFonts w:ascii="Arial" w:eastAsia="Times New Roman" w:hAnsi="Arial" w:cs="Arial"/>
          <w:b/>
          <w:bCs/>
          <w:color w:val="4A4A4A"/>
          <w:sz w:val="18"/>
          <w:szCs w:val="18"/>
          <w:bdr w:val="none" w:sz="0" w:space="0" w:color="auto" w:frame="1"/>
        </w:rPr>
        <w:t>League</w:t>
      </w:r>
      <w:r w:rsidRPr="00FA4987">
        <w:rPr>
          <w:rFonts w:ascii="Arial" w:eastAsia="Times New Roman" w:hAnsi="Arial" w:cs="Arial"/>
          <w:color w:val="4A4A4A"/>
          <w:sz w:val="18"/>
          <w:szCs w:val="18"/>
        </w:rPr>
        <w:t xml:space="preserve">") shall be bound by these Terms and Conditions, and all other rules, regulations and terms of use referred to herein or provided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in relation to any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w:t>
      </w:r>
    </w:p>
    <w:p w14:paraId="6217C96C" w14:textId="74B1C7ED" w:rsidR="00751FA7" w:rsidRPr="00FA4987" w:rsidRDefault="00956B52" w:rsidP="00155E8F">
      <w:pPr>
        <w:numPr>
          <w:ilvl w:val="0"/>
          <w:numId w:val="1"/>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shall be entitled to modify these Terms and Conditions, rules, regulations and terms of use referred to herein or provided by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in relation to any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Services, at any time, by posting the same on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Use of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constitutes the User's acceptance of such Terms and Conditions, rules, regulations and terms of use referred to herein or provided by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in relation to any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Services, as may be amended from time to time.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may also notify the User of any change or modification in these Terms and Conditions, rules, regulations and terms of use referred to herein or provided by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w:t>
      </w:r>
      <w:commentRangeStart w:id="0"/>
      <w:commentRangeStart w:id="1"/>
      <w:r w:rsidR="00751FA7" w:rsidRPr="003C0E62">
        <w:rPr>
          <w:rFonts w:ascii="Arial" w:eastAsia="Times New Roman" w:hAnsi="Arial" w:cs="Arial"/>
          <w:color w:val="4A4A4A"/>
          <w:sz w:val="18"/>
          <w:szCs w:val="18"/>
          <w:highlight w:val="yellow"/>
        </w:rPr>
        <w:t xml:space="preserve">by way of sending </w:t>
      </w:r>
      <w:r w:rsidR="00155E8F">
        <w:rPr>
          <w:rFonts w:ascii="Arial" w:eastAsia="Times New Roman" w:hAnsi="Arial" w:cs="Arial"/>
          <w:color w:val="4A4A4A"/>
          <w:sz w:val="18"/>
          <w:szCs w:val="18"/>
          <w:highlight w:val="yellow"/>
        </w:rPr>
        <w:t>in-app notifications</w:t>
      </w:r>
      <w:proofErr w:type="gramStart"/>
      <w:r w:rsidR="00155E8F">
        <w:rPr>
          <w:rFonts w:ascii="Arial" w:eastAsia="Times New Roman" w:hAnsi="Arial" w:cs="Arial"/>
          <w:color w:val="4A4A4A"/>
          <w:sz w:val="18"/>
          <w:szCs w:val="18"/>
          <w:highlight w:val="yellow"/>
        </w:rPr>
        <w:t xml:space="preserve">, </w:t>
      </w:r>
      <w:r w:rsidR="00751FA7" w:rsidRPr="003C0E62">
        <w:rPr>
          <w:rFonts w:ascii="Arial" w:eastAsia="Times New Roman" w:hAnsi="Arial" w:cs="Arial"/>
          <w:color w:val="4A4A4A"/>
          <w:sz w:val="18"/>
          <w:szCs w:val="18"/>
          <w:highlight w:val="yellow"/>
        </w:rPr>
        <w:t xml:space="preserve"> email</w:t>
      </w:r>
      <w:proofErr w:type="gramEnd"/>
      <w:r w:rsidR="00155E8F">
        <w:rPr>
          <w:rFonts w:ascii="Arial" w:eastAsia="Times New Roman" w:hAnsi="Arial" w:cs="Arial"/>
          <w:color w:val="4A4A4A"/>
          <w:sz w:val="18"/>
          <w:szCs w:val="18"/>
        </w:rPr>
        <w:t>, and</w:t>
      </w:r>
      <w:r w:rsidR="004921B4">
        <w:rPr>
          <w:rFonts w:ascii="Arial" w:eastAsia="Times New Roman" w:hAnsi="Arial" w:cs="Arial"/>
          <w:color w:val="4A4A4A"/>
          <w:sz w:val="18"/>
          <w:szCs w:val="18"/>
        </w:rPr>
        <w:t>/or call to</w:t>
      </w:r>
      <w:r w:rsidR="00155E8F">
        <w:rPr>
          <w:rFonts w:ascii="Arial" w:eastAsia="Times New Roman" w:hAnsi="Arial" w:cs="Arial"/>
          <w:color w:val="4A4A4A"/>
          <w:sz w:val="18"/>
          <w:szCs w:val="18"/>
        </w:rPr>
        <w:t xml:space="preserve"> given</w:t>
      </w:r>
      <w:r w:rsidR="004921B4">
        <w:rPr>
          <w:rFonts w:ascii="Arial" w:eastAsia="Times New Roman" w:hAnsi="Arial" w:cs="Arial"/>
          <w:color w:val="4A4A4A"/>
          <w:sz w:val="18"/>
          <w:szCs w:val="18"/>
        </w:rPr>
        <w:t>/registered</w:t>
      </w:r>
      <w:r w:rsidR="00155E8F">
        <w:rPr>
          <w:rFonts w:ascii="Arial" w:eastAsia="Times New Roman" w:hAnsi="Arial" w:cs="Arial"/>
          <w:color w:val="4A4A4A"/>
          <w:sz w:val="18"/>
          <w:szCs w:val="18"/>
        </w:rPr>
        <w:t xml:space="preserve"> mobile number</w:t>
      </w:r>
      <w:r w:rsidR="00751FA7" w:rsidRPr="00FA4987">
        <w:rPr>
          <w:rFonts w:ascii="Arial" w:eastAsia="Times New Roman" w:hAnsi="Arial" w:cs="Arial"/>
          <w:color w:val="4A4A4A"/>
          <w:sz w:val="18"/>
          <w:szCs w:val="18"/>
        </w:rPr>
        <w:t xml:space="preserve"> </w:t>
      </w:r>
      <w:commentRangeEnd w:id="0"/>
      <w:r w:rsidR="003C0E62">
        <w:rPr>
          <w:rStyle w:val="CommentReference"/>
        </w:rPr>
        <w:commentReference w:id="0"/>
      </w:r>
      <w:commentRangeEnd w:id="1"/>
      <w:r w:rsidR="00366A47">
        <w:rPr>
          <w:rStyle w:val="CommentReference"/>
        </w:rPr>
        <w:commentReference w:id="1"/>
      </w:r>
      <w:r w:rsidR="00751FA7" w:rsidRPr="00FA4987">
        <w:rPr>
          <w:rFonts w:ascii="Arial" w:eastAsia="Times New Roman" w:hAnsi="Arial" w:cs="Arial"/>
          <w:color w:val="4A4A4A"/>
          <w:sz w:val="18"/>
          <w:szCs w:val="18"/>
        </w:rPr>
        <w:t xml:space="preserve">. The User may then exercise the options provided in such an email or notification to indicate non-acceptance of the modified Terms and Conditions, rules, regulations and terms of </w:t>
      </w:r>
      <w:proofErr w:type="gramStart"/>
      <w:r w:rsidR="00751FA7" w:rsidRPr="00FA4987">
        <w:rPr>
          <w:rFonts w:ascii="Arial" w:eastAsia="Times New Roman" w:hAnsi="Arial" w:cs="Arial"/>
          <w:color w:val="4A4A4A"/>
          <w:sz w:val="18"/>
          <w:szCs w:val="18"/>
        </w:rPr>
        <w:t>use</w:t>
      </w:r>
      <w:proofErr w:type="gramEnd"/>
      <w:r w:rsidR="00751FA7" w:rsidRPr="00FA4987">
        <w:rPr>
          <w:rFonts w:ascii="Arial" w:eastAsia="Times New Roman" w:hAnsi="Arial" w:cs="Arial"/>
          <w:color w:val="4A4A4A"/>
          <w:sz w:val="18"/>
          <w:szCs w:val="18"/>
        </w:rPr>
        <w:t xml:space="preserve"> referred to herein or provided by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If such options are not exercised by the User within the time frame prescribed in the email or notification, the User will be deemed to have accepted the modified Terms and Conditions, rules, regulations and terms of use referred to herein or provided by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w:t>
      </w:r>
    </w:p>
    <w:p w14:paraId="45972BD2" w14:textId="77777777" w:rsidR="00751FA7" w:rsidRPr="00FA4987" w:rsidRDefault="00751FA7" w:rsidP="00FC5FC5">
      <w:pPr>
        <w:numPr>
          <w:ilvl w:val="0"/>
          <w:numId w:val="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Certain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being provided 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may be subject to additional rules and regulations set down in that respect. To the extent that these Terms and Conditions are inconsistent with the additional conditions set down, the additional conditions shall prevail.</w:t>
      </w:r>
    </w:p>
    <w:p w14:paraId="5378ED3B" w14:textId="77777777" w:rsidR="00751FA7" w:rsidRPr="00FA4987" w:rsidRDefault="00956B52" w:rsidP="00FC5FC5">
      <w:pPr>
        <w:numPr>
          <w:ilvl w:val="0"/>
          <w:numId w:val="1"/>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may, at its sole and absolute discretion:</w:t>
      </w:r>
    </w:p>
    <w:p w14:paraId="6131D762" w14:textId="77777777" w:rsidR="00751FA7" w:rsidRPr="00FA4987" w:rsidRDefault="00751FA7" w:rsidP="00FC5FC5">
      <w:pPr>
        <w:numPr>
          <w:ilvl w:val="2"/>
          <w:numId w:val="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Restrict, suspend, or terminate any User's access to all or any part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or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w:t>
      </w:r>
    </w:p>
    <w:p w14:paraId="5020BA78" w14:textId="77777777" w:rsidR="00751FA7" w:rsidRPr="00FA4987" w:rsidRDefault="00751FA7" w:rsidP="00FC5FC5">
      <w:pPr>
        <w:numPr>
          <w:ilvl w:val="2"/>
          <w:numId w:val="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Change, suspend, or discontinue all or any part of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w:t>
      </w:r>
    </w:p>
    <w:p w14:paraId="129E6EB4" w14:textId="77777777" w:rsidR="00751FA7" w:rsidRPr="00FA4987" w:rsidRDefault="00751FA7" w:rsidP="00FC5FC5">
      <w:pPr>
        <w:numPr>
          <w:ilvl w:val="2"/>
          <w:numId w:val="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Reject, move, or remove any material that may be submitted by a User;</w:t>
      </w:r>
    </w:p>
    <w:p w14:paraId="6309B273" w14:textId="77777777" w:rsidR="00751FA7" w:rsidRPr="00FA4987" w:rsidRDefault="00751FA7" w:rsidP="00FC5FC5">
      <w:pPr>
        <w:numPr>
          <w:ilvl w:val="2"/>
          <w:numId w:val="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Move or remove any content that is available 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w:t>
      </w:r>
    </w:p>
    <w:p w14:paraId="060FD56D" w14:textId="77777777" w:rsidR="00751FA7" w:rsidRPr="00FA4987" w:rsidRDefault="00751FA7" w:rsidP="00FC5FC5">
      <w:pPr>
        <w:numPr>
          <w:ilvl w:val="2"/>
          <w:numId w:val="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Deactivate or delete a User's account and all related information and files on the account;</w:t>
      </w:r>
    </w:p>
    <w:p w14:paraId="287B5C70" w14:textId="77777777" w:rsidR="00751FA7" w:rsidRPr="00FA4987" w:rsidRDefault="00751FA7" w:rsidP="00FC5FC5">
      <w:pPr>
        <w:numPr>
          <w:ilvl w:val="2"/>
          <w:numId w:val="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Establish general practices and limits concerning use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w:t>
      </w:r>
    </w:p>
    <w:p w14:paraId="1F96041D" w14:textId="77777777" w:rsidR="00751FA7" w:rsidRPr="00FA4987" w:rsidRDefault="00751FA7" w:rsidP="00FC5FC5">
      <w:pPr>
        <w:numPr>
          <w:ilvl w:val="2"/>
          <w:numId w:val="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Revise or make additions to the roster of players available for selection in a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on account of revisions to the roster of players involved in the relevant Sports Event;</w:t>
      </w:r>
    </w:p>
    <w:p w14:paraId="592894B1" w14:textId="77777777" w:rsidR="00751FA7" w:rsidRPr="00FA4987" w:rsidRDefault="00751FA7" w:rsidP="00FC5FC5">
      <w:pPr>
        <w:numPr>
          <w:ilvl w:val="2"/>
          <w:numId w:val="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lastRenderedPageBreak/>
        <w:t>Assign its rights and liabilities to all User accounts hereunder to any entity (post intimation of such assignment shall be sent to all Users to their registered email ids)</w:t>
      </w:r>
    </w:p>
    <w:p w14:paraId="04DD2112" w14:textId="77777777" w:rsidR="00751FA7" w:rsidRPr="00FA4987" w:rsidRDefault="00751FA7" w:rsidP="00FC5FC5">
      <w:pPr>
        <w:numPr>
          <w:ilvl w:val="0"/>
          <w:numId w:val="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In the event any User breaches, or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reasonably believes that such User has breached these Terms and Conditions, or has illegally or improperly used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or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may, at its sole and absolute discretion, and without any notice to the User, restrict, suspend or terminate such User's access to all or any part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or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deactivate or delete the User's account and all related information on the account, delete any content posted by the User 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and further, take technical and legal steps as it deems necessary.</w:t>
      </w:r>
    </w:p>
    <w:p w14:paraId="324A700E"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3. Intellectual Property</w:t>
      </w:r>
    </w:p>
    <w:p w14:paraId="6CB98B9F" w14:textId="6B9C2B7A" w:rsidR="00751FA7" w:rsidRPr="00FA4987" w:rsidRDefault="00956B52" w:rsidP="00FC5FC5">
      <w:pPr>
        <w:numPr>
          <w:ilvl w:val="0"/>
          <w:numId w:val="2"/>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includes a combination of content created by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its </w:t>
      </w:r>
      <w:r w:rsidR="00423612">
        <w:rPr>
          <w:rFonts w:ascii="Arial" w:eastAsia="Times New Roman" w:hAnsi="Arial" w:cs="Arial"/>
          <w:color w:val="4A4A4A"/>
          <w:sz w:val="18"/>
          <w:szCs w:val="18"/>
        </w:rPr>
        <w:t>partners, sponsors,</w:t>
      </w:r>
      <w:r w:rsidR="00751FA7" w:rsidRPr="00FA4987">
        <w:rPr>
          <w:rFonts w:ascii="Arial" w:eastAsia="Times New Roman" w:hAnsi="Arial" w:cs="Arial"/>
          <w:color w:val="4A4A4A"/>
          <w:sz w:val="18"/>
          <w:szCs w:val="18"/>
        </w:rPr>
        <w:t xml:space="preserve"> licensors, associates and/or Users. The intellectual property rights </w:t>
      </w:r>
      <w:r w:rsidR="00751FA7" w:rsidRPr="00FA4987">
        <w:rPr>
          <w:rFonts w:ascii="Arial" w:eastAsia="Times New Roman" w:hAnsi="Arial" w:cs="Arial"/>
          <w:b/>
          <w:bCs/>
          <w:color w:val="4A4A4A"/>
          <w:sz w:val="18"/>
          <w:szCs w:val="18"/>
          <w:bdr w:val="none" w:sz="0" w:space="0" w:color="auto" w:frame="1"/>
        </w:rPr>
        <w:t>("Intellectual Property Rights")</w:t>
      </w:r>
      <w:r w:rsidR="00751FA7" w:rsidRPr="00FA4987">
        <w:rPr>
          <w:rFonts w:ascii="Arial" w:eastAsia="Times New Roman" w:hAnsi="Arial" w:cs="Arial"/>
          <w:color w:val="4A4A4A"/>
          <w:sz w:val="18"/>
          <w:szCs w:val="18"/>
        </w:rPr>
        <w:t xml:space="preserve"> in all software underlying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and the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Services and material published on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including (but not limited to) games, </w:t>
      </w:r>
      <w:r w:rsidR="00423612">
        <w:rPr>
          <w:rFonts w:ascii="Arial" w:eastAsia="Times New Roman" w:hAnsi="Arial" w:cs="Arial"/>
          <w:color w:val="4A4A4A"/>
          <w:sz w:val="18"/>
          <w:szCs w:val="18"/>
        </w:rPr>
        <w:t>League</w:t>
      </w:r>
      <w:r w:rsidR="00751FA7" w:rsidRPr="00FA4987">
        <w:rPr>
          <w:rFonts w:ascii="Arial" w:eastAsia="Times New Roman" w:hAnsi="Arial" w:cs="Arial"/>
          <w:color w:val="4A4A4A"/>
          <w:sz w:val="18"/>
          <w:szCs w:val="18"/>
        </w:rPr>
        <w:t xml:space="preserve">, software, advertisements, written content, photographs, graphics, images, illustrations, marks, logos, audio or video clippings and Flash animation, is owned by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its </w:t>
      </w:r>
      <w:r w:rsidR="00423612">
        <w:rPr>
          <w:rFonts w:ascii="Arial" w:eastAsia="Times New Roman" w:hAnsi="Arial" w:cs="Arial"/>
          <w:color w:val="4A4A4A"/>
          <w:sz w:val="18"/>
          <w:szCs w:val="18"/>
        </w:rPr>
        <w:t>partners, sponsors,</w:t>
      </w:r>
      <w:r w:rsidR="00751FA7" w:rsidRPr="00FA4987">
        <w:rPr>
          <w:rFonts w:ascii="Arial" w:eastAsia="Times New Roman" w:hAnsi="Arial" w:cs="Arial"/>
          <w:color w:val="4A4A4A"/>
          <w:sz w:val="18"/>
          <w:szCs w:val="18"/>
        </w:rPr>
        <w:t xml:space="preserve"> licensors and/or associates. Users may not modify, publish, transmit, participate in the transfer or sale of, reproduce, create derivative works of, distribute, publicly perform, publicly display, or in any way exploit any of the materials or content on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either in whole or in part without express written license from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w:t>
      </w:r>
    </w:p>
    <w:p w14:paraId="7926CE08" w14:textId="77777777" w:rsidR="00751FA7" w:rsidRPr="00FA4987" w:rsidRDefault="00751FA7" w:rsidP="00FC5FC5">
      <w:pPr>
        <w:numPr>
          <w:ilvl w:val="0"/>
          <w:numId w:val="2"/>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are solely responsible for all materials (whether publicly posted or privately transmitted) that they upload, post, e-mail, transmit, or otherwise make available on </w:t>
      </w:r>
      <w:r w:rsidR="00956B52" w:rsidRPr="003C0E62">
        <w:rPr>
          <w:rFonts w:ascii="Arial" w:eastAsia="Times New Roman" w:hAnsi="Arial" w:cs="Arial"/>
          <w:color w:val="4A4A4A"/>
          <w:sz w:val="18"/>
          <w:szCs w:val="18"/>
          <w:highlight w:val="yellow"/>
        </w:rPr>
        <w:t>ACL</w:t>
      </w:r>
      <w:r w:rsidR="00D20287" w:rsidRPr="003C0E62">
        <w:rPr>
          <w:rFonts w:ascii="Arial" w:eastAsia="Times New Roman" w:hAnsi="Arial" w:cs="Arial"/>
          <w:color w:val="4A4A4A"/>
          <w:sz w:val="18"/>
          <w:szCs w:val="18"/>
          <w:highlight w:val="yellow"/>
        </w:rPr>
        <w:t xml:space="preserve"> </w:t>
      </w:r>
      <w:commentRangeStart w:id="2"/>
      <w:r w:rsidRPr="003C0E62">
        <w:rPr>
          <w:rFonts w:ascii="Arial" w:eastAsia="Times New Roman" w:hAnsi="Arial" w:cs="Arial"/>
          <w:b/>
          <w:bCs/>
          <w:color w:val="4A4A4A"/>
          <w:sz w:val="18"/>
          <w:szCs w:val="18"/>
          <w:highlight w:val="yellow"/>
          <w:bdr w:val="none" w:sz="0" w:space="0" w:color="auto" w:frame="1"/>
        </w:rPr>
        <w:t>("Users' Content")</w:t>
      </w:r>
      <w:r w:rsidRPr="003C0E62">
        <w:rPr>
          <w:rFonts w:ascii="Arial" w:eastAsia="Times New Roman" w:hAnsi="Arial" w:cs="Arial"/>
          <w:color w:val="4A4A4A"/>
          <w:sz w:val="18"/>
          <w:szCs w:val="18"/>
          <w:highlight w:val="yellow"/>
        </w:rPr>
        <w:t xml:space="preserve">. </w:t>
      </w:r>
      <w:commentRangeEnd w:id="2"/>
      <w:r w:rsidR="003C0E62" w:rsidRPr="003C0E62">
        <w:rPr>
          <w:rStyle w:val="CommentReference"/>
          <w:highlight w:val="yellow"/>
        </w:rPr>
        <w:commentReference w:id="2"/>
      </w:r>
      <w:r w:rsidRPr="00FA4987">
        <w:rPr>
          <w:rFonts w:ascii="Arial" w:eastAsia="Times New Roman" w:hAnsi="Arial" w:cs="Arial"/>
          <w:color w:val="4A4A4A"/>
          <w:sz w:val="18"/>
          <w:szCs w:val="18"/>
        </w:rPr>
        <w:t xml:space="preserve">Each User represents and warrants that he/she owns all Intellectual Property Rights in the User's Content and that no part of the User's Content infringes any third party rights. Users further confirm and undertake to not display or use of the names, logos, marks, labels, trademarks, copyrights or intellectual and proprietary rights of any third party 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Users agree to indemnify and hold harmless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its directors, employees, affiliates and assigns against all costs, damages, loss and harm including towards litigation costs and counsel fees, in respect of any third party claims that may be initiated including for infringement of Intellectual Property Rights arising out of such display or use of the names, logos, marks, labels, trademarks, copyrights or intellectual and proprietary rights 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by such User or through the User's commissions or omissions.</w:t>
      </w:r>
    </w:p>
    <w:p w14:paraId="60BB030A" w14:textId="7137C426" w:rsidR="00751FA7" w:rsidRPr="00FA4987" w:rsidRDefault="00751FA7" w:rsidP="00FC5FC5">
      <w:pPr>
        <w:numPr>
          <w:ilvl w:val="0"/>
          <w:numId w:val="2"/>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hereby grant to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and its affiliates, </w:t>
      </w:r>
      <w:r w:rsidR="00423612">
        <w:rPr>
          <w:rFonts w:ascii="Arial" w:eastAsia="Times New Roman" w:hAnsi="Arial" w:cs="Arial"/>
          <w:color w:val="4A4A4A"/>
          <w:sz w:val="18"/>
          <w:szCs w:val="18"/>
        </w:rPr>
        <w:t>partners, sponsors,</w:t>
      </w:r>
      <w:r w:rsidRPr="00FA4987">
        <w:rPr>
          <w:rFonts w:ascii="Arial" w:eastAsia="Times New Roman" w:hAnsi="Arial" w:cs="Arial"/>
          <w:color w:val="4A4A4A"/>
          <w:sz w:val="18"/>
          <w:szCs w:val="18"/>
        </w:rPr>
        <w:t xml:space="preserve"> licensors and associates a worldwide, irrevocable, royalty-free, non-exclusive, sub-licensable license to use, reproduce, create derivative works</w:t>
      </w:r>
      <w:r w:rsidR="00FC5FC5">
        <w:rPr>
          <w:rFonts w:ascii="Arial" w:eastAsia="Times New Roman" w:hAnsi="Arial" w:cs="Arial"/>
          <w:color w:val="4A4A4A"/>
          <w:sz w:val="18"/>
          <w:szCs w:val="18"/>
        </w:rPr>
        <w:t>,</w:t>
      </w:r>
      <w:r w:rsidRPr="00FA4987">
        <w:rPr>
          <w:rFonts w:ascii="Arial" w:eastAsia="Times New Roman" w:hAnsi="Arial" w:cs="Arial"/>
          <w:color w:val="4A4A4A"/>
          <w:sz w:val="18"/>
          <w:szCs w:val="18"/>
        </w:rPr>
        <w:t xml:space="preserve"> publicly perform, publicly display, transfer, transmit, and/or publish Users' Content for any of the following purposes:</w:t>
      </w:r>
    </w:p>
    <w:p w14:paraId="01707379" w14:textId="77777777" w:rsidR="00751FA7" w:rsidRPr="00FA4987" w:rsidRDefault="00751FA7" w:rsidP="00FC5FC5">
      <w:pPr>
        <w:numPr>
          <w:ilvl w:val="2"/>
          <w:numId w:val="2"/>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displaying Users' Content on </w:t>
      </w:r>
      <w:r w:rsidR="00956B52">
        <w:rPr>
          <w:rFonts w:ascii="Arial" w:eastAsia="Times New Roman" w:hAnsi="Arial" w:cs="Arial"/>
          <w:color w:val="4A4A4A"/>
          <w:sz w:val="18"/>
          <w:szCs w:val="18"/>
        </w:rPr>
        <w:t>ACL</w:t>
      </w:r>
    </w:p>
    <w:p w14:paraId="520A9E74" w14:textId="77777777" w:rsidR="00751FA7" w:rsidRPr="00FA4987" w:rsidRDefault="00751FA7" w:rsidP="00FC5FC5">
      <w:pPr>
        <w:numPr>
          <w:ilvl w:val="2"/>
          <w:numId w:val="2"/>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distributing Users' Content, either electronically or via other media, to other Users seeking to download or otherwise acquire it, and/or</w:t>
      </w:r>
    </w:p>
    <w:p w14:paraId="7C6DBC81" w14:textId="77777777" w:rsidR="00751FA7" w:rsidRPr="00FA4987" w:rsidRDefault="00751FA7" w:rsidP="00FC5FC5">
      <w:pPr>
        <w:numPr>
          <w:ilvl w:val="2"/>
          <w:numId w:val="2"/>
        </w:numPr>
        <w:spacing w:after="0" w:line="375" w:lineRule="atLeast"/>
        <w:jc w:val="both"/>
        <w:textAlignment w:val="baseline"/>
        <w:rPr>
          <w:rFonts w:ascii="Arial" w:eastAsia="Times New Roman" w:hAnsi="Arial" w:cs="Arial"/>
          <w:color w:val="4A4A4A"/>
          <w:sz w:val="18"/>
          <w:szCs w:val="18"/>
        </w:rPr>
      </w:pPr>
      <w:proofErr w:type="gramStart"/>
      <w:r w:rsidRPr="00FA4987">
        <w:rPr>
          <w:rFonts w:ascii="Arial" w:eastAsia="Times New Roman" w:hAnsi="Arial" w:cs="Arial"/>
          <w:color w:val="4A4A4A"/>
          <w:sz w:val="18"/>
          <w:szCs w:val="18"/>
        </w:rPr>
        <w:t>storing</w:t>
      </w:r>
      <w:proofErr w:type="gramEnd"/>
      <w:r w:rsidRPr="00FA4987">
        <w:rPr>
          <w:rFonts w:ascii="Arial" w:eastAsia="Times New Roman" w:hAnsi="Arial" w:cs="Arial"/>
          <w:color w:val="4A4A4A"/>
          <w:sz w:val="18"/>
          <w:szCs w:val="18"/>
        </w:rPr>
        <w:t xml:space="preserve"> Users' Content in a remote database accessible by end users, for a charge.</w:t>
      </w:r>
    </w:p>
    <w:p w14:paraId="18E5898A" w14:textId="77777777" w:rsidR="00751FA7" w:rsidRPr="00FA4987" w:rsidRDefault="00751FA7" w:rsidP="00FC5FC5">
      <w:pPr>
        <w:numPr>
          <w:ilvl w:val="2"/>
          <w:numId w:val="2"/>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This license shall apply to the distribution and the storage of Users' Content in any form, medium, or technology.</w:t>
      </w:r>
    </w:p>
    <w:p w14:paraId="38DA4388" w14:textId="77777777" w:rsidR="00751FA7" w:rsidRPr="003C0E62" w:rsidRDefault="00751FA7" w:rsidP="00FC5FC5">
      <w:pPr>
        <w:numPr>
          <w:ilvl w:val="0"/>
          <w:numId w:val="2"/>
        </w:numPr>
        <w:spacing w:after="0" w:line="375" w:lineRule="atLeast"/>
        <w:jc w:val="both"/>
        <w:textAlignment w:val="baseline"/>
        <w:rPr>
          <w:rFonts w:ascii="Arial" w:eastAsia="Times New Roman" w:hAnsi="Arial" w:cs="Arial"/>
          <w:color w:val="4A4A4A"/>
          <w:sz w:val="18"/>
          <w:szCs w:val="18"/>
          <w:highlight w:val="yellow"/>
        </w:rPr>
      </w:pPr>
      <w:commentRangeStart w:id="3"/>
      <w:r w:rsidRPr="003C0E62">
        <w:rPr>
          <w:rFonts w:ascii="Arial" w:eastAsia="Times New Roman" w:hAnsi="Arial" w:cs="Arial"/>
          <w:color w:val="4A4A4A"/>
          <w:sz w:val="18"/>
          <w:szCs w:val="18"/>
          <w:highlight w:val="yellow"/>
        </w:rPr>
        <w:t xml:space="preserve">All names, logos, marks, labels, trademarks, copyrights or intellectual and proprietary rights on </w:t>
      </w:r>
      <w:r w:rsidR="00956B52" w:rsidRPr="003C0E62">
        <w:rPr>
          <w:rFonts w:ascii="Arial" w:eastAsia="Times New Roman" w:hAnsi="Arial" w:cs="Arial"/>
          <w:color w:val="4A4A4A"/>
          <w:sz w:val="18"/>
          <w:szCs w:val="18"/>
          <w:highlight w:val="yellow"/>
        </w:rPr>
        <w:t>ACL</w:t>
      </w:r>
      <w:r w:rsidRPr="003C0E62">
        <w:rPr>
          <w:rFonts w:ascii="Arial" w:eastAsia="Times New Roman" w:hAnsi="Arial" w:cs="Arial"/>
          <w:color w:val="4A4A4A"/>
          <w:sz w:val="18"/>
          <w:szCs w:val="18"/>
          <w:highlight w:val="yellow"/>
        </w:rPr>
        <w:t xml:space="preserve">(s) belonging to any person (including User), entity or third party are recognized as proprietary to the respective owners and any claims, controversy or issues against these names, logos, marks, labels, trademarks, copyrights or intellectual and proprietary rights must be directly addressed to the respective parties under notice to </w:t>
      </w:r>
      <w:r w:rsidR="00956B52" w:rsidRPr="003C0E62">
        <w:rPr>
          <w:rFonts w:ascii="Arial" w:eastAsia="Times New Roman" w:hAnsi="Arial" w:cs="Arial"/>
          <w:color w:val="4A4A4A"/>
          <w:sz w:val="18"/>
          <w:szCs w:val="18"/>
          <w:highlight w:val="yellow"/>
        </w:rPr>
        <w:t>ACL</w:t>
      </w:r>
      <w:r w:rsidRPr="003C0E62">
        <w:rPr>
          <w:rFonts w:ascii="Arial" w:eastAsia="Times New Roman" w:hAnsi="Arial" w:cs="Arial"/>
          <w:color w:val="4A4A4A"/>
          <w:sz w:val="18"/>
          <w:szCs w:val="18"/>
          <w:highlight w:val="yellow"/>
        </w:rPr>
        <w:t>.</w:t>
      </w:r>
      <w:commentRangeEnd w:id="3"/>
      <w:r w:rsidR="003C0E62">
        <w:rPr>
          <w:rStyle w:val="CommentReference"/>
        </w:rPr>
        <w:commentReference w:id="3"/>
      </w:r>
    </w:p>
    <w:p w14:paraId="285D8E6D"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4. Third Party Sites, Services and Products</w:t>
      </w:r>
    </w:p>
    <w:p w14:paraId="282DB328" w14:textId="77777777" w:rsidR="00751FA7" w:rsidRPr="00FA4987" w:rsidRDefault="00956B52" w:rsidP="00FC5FC5">
      <w:pPr>
        <w:numPr>
          <w:ilvl w:val="0"/>
          <w:numId w:val="3"/>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may contain links to other Internet sites owned and operated by third parties. Users' use of each of those sites is subject to the conditions, if any, posted by the sites.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does not exercise control over any Internet sites apart from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and cannot be held responsible for any content residing in any third party Internet site.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's inclusion of third-party content or links to third-party Internet sites is not an endorsement by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of such third-party Internet site.</w:t>
      </w:r>
    </w:p>
    <w:p w14:paraId="7C3ECAE9" w14:textId="77777777" w:rsidR="00751FA7" w:rsidRPr="00FA4987" w:rsidRDefault="00751FA7" w:rsidP="00FC5FC5">
      <w:pPr>
        <w:numPr>
          <w:ilvl w:val="0"/>
          <w:numId w:val="3"/>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correspondence, transactions or related activities with third parties, including payment providers and verification service providers, are solely between the User and that third party. Users' correspondence, transactions and usage of the services of such third party shall be subject to the terms and conditions, policies and other service terms adopted/implemented by such third party, and the User shall be solely responsible for reviewing the same prior to transacting or availing of the services of such third party. User agrees that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will not be responsible or liable for any loss or damage of any sort incurred as a result of any such transactions with third parties. Any questions, complaints, or claims related to any third party product or service should be directed to the appropriate vendor.</w:t>
      </w:r>
    </w:p>
    <w:p w14:paraId="0FFB547E" w14:textId="32EDF8D2" w:rsidR="00751FA7" w:rsidRPr="00FA4987" w:rsidRDefault="00956B52" w:rsidP="00FC5FC5">
      <w:pPr>
        <w:numPr>
          <w:ilvl w:val="0"/>
          <w:numId w:val="3"/>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contains content that is created by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as well as content provided by third parties.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does not guarantee the accuracy, integrity, quality of the content provided by third parties and such content may not relied upon by the Users in utilizing the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Services provided on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including while participating in any of the </w:t>
      </w:r>
      <w:r w:rsidR="00423612">
        <w:rPr>
          <w:rFonts w:ascii="Arial" w:eastAsia="Times New Roman" w:hAnsi="Arial" w:cs="Arial"/>
          <w:color w:val="4A4A4A"/>
          <w:sz w:val="18"/>
          <w:szCs w:val="18"/>
        </w:rPr>
        <w:t>League</w:t>
      </w:r>
      <w:r w:rsidR="00751FA7" w:rsidRPr="00FA4987">
        <w:rPr>
          <w:rFonts w:ascii="Arial" w:eastAsia="Times New Roman" w:hAnsi="Arial" w:cs="Arial"/>
          <w:color w:val="4A4A4A"/>
          <w:sz w:val="18"/>
          <w:szCs w:val="18"/>
        </w:rPr>
        <w:t xml:space="preserve"> hosted on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w:t>
      </w:r>
    </w:p>
    <w:p w14:paraId="37E52563"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5. Privacy Policy</w:t>
      </w:r>
    </w:p>
    <w:p w14:paraId="6CD828F8" w14:textId="036CCCE9" w:rsidR="00751FA7" w:rsidRPr="00FA4987" w:rsidRDefault="00751FA7" w:rsidP="00FC5FC5">
      <w:pPr>
        <w:pBdr>
          <w:bottom w:val="single" w:sz="6" w:space="8" w:color="D7D7D7"/>
        </w:pBdr>
        <w:spacing w:after="0" w:line="375" w:lineRule="atLeast"/>
        <w:ind w:left="720"/>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All information collected from Users, such as registration and credit card information, is subject to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's Privacy Policy which is available at </w:t>
      </w:r>
      <w:commentRangeStart w:id="4"/>
      <w:commentRangeStart w:id="5"/>
      <w:r w:rsidRPr="003C0E62">
        <w:rPr>
          <w:rFonts w:ascii="Arial" w:eastAsia="Times New Roman" w:hAnsi="Arial" w:cs="Arial"/>
          <w:color w:val="0000FF"/>
          <w:sz w:val="18"/>
          <w:szCs w:val="18"/>
          <w:highlight w:val="yellow"/>
        </w:rPr>
        <w:t>Privacy Policy</w:t>
      </w:r>
      <w:r w:rsidR="00FC5FC5">
        <w:rPr>
          <w:rFonts w:ascii="Arial" w:eastAsia="Times New Roman" w:hAnsi="Arial" w:cs="Arial"/>
          <w:color w:val="0000FF"/>
          <w:sz w:val="18"/>
          <w:szCs w:val="18"/>
        </w:rPr>
        <w:t>.</w:t>
      </w:r>
      <w:commentRangeEnd w:id="4"/>
      <w:r w:rsidR="003C0E62">
        <w:rPr>
          <w:rStyle w:val="CommentReference"/>
        </w:rPr>
        <w:commentReference w:id="4"/>
      </w:r>
      <w:commentRangeEnd w:id="5"/>
      <w:r w:rsidR="0097466C">
        <w:rPr>
          <w:rStyle w:val="CommentReference"/>
        </w:rPr>
        <w:commentReference w:id="5"/>
      </w:r>
    </w:p>
    <w:p w14:paraId="3BA8A269"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6. User Conduct</w:t>
      </w:r>
    </w:p>
    <w:p w14:paraId="4F6B7AC6"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agree to abide by these Terms and Conditions and all other rules, regulations and terms of use of the </w:t>
      </w:r>
      <w:commentRangeStart w:id="6"/>
      <w:r w:rsidRPr="006A5B89">
        <w:rPr>
          <w:rFonts w:ascii="Arial" w:eastAsia="Times New Roman" w:hAnsi="Arial" w:cs="Arial"/>
          <w:color w:val="4A4A4A"/>
          <w:sz w:val="18"/>
          <w:szCs w:val="18"/>
          <w:highlight w:val="yellow"/>
        </w:rPr>
        <w:t>Website</w:t>
      </w:r>
      <w:r w:rsidRPr="00FA4987">
        <w:rPr>
          <w:rFonts w:ascii="Arial" w:eastAsia="Times New Roman" w:hAnsi="Arial" w:cs="Arial"/>
          <w:color w:val="4A4A4A"/>
          <w:sz w:val="18"/>
          <w:szCs w:val="18"/>
        </w:rPr>
        <w:t>.</w:t>
      </w:r>
      <w:commentRangeEnd w:id="6"/>
      <w:r w:rsidR="003C0E62">
        <w:rPr>
          <w:rStyle w:val="CommentReference"/>
        </w:rPr>
        <w:commentReference w:id="6"/>
      </w:r>
      <w:r w:rsidRPr="00FA4987">
        <w:rPr>
          <w:rFonts w:ascii="Arial" w:eastAsia="Times New Roman" w:hAnsi="Arial" w:cs="Arial"/>
          <w:color w:val="4A4A4A"/>
          <w:sz w:val="18"/>
          <w:szCs w:val="18"/>
        </w:rPr>
        <w:t xml:space="preserve"> In the event User does not abide by these Terms and Conditions and all other rules, regulations and terms of use,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may, at its sole and absolute discretion, take necessary remedial action, including but not limited to:</w:t>
      </w:r>
    </w:p>
    <w:p w14:paraId="6951D598"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restricting, suspending, or terminating any User's access to all or any part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w:t>
      </w:r>
    </w:p>
    <w:p w14:paraId="037C15FE" w14:textId="79FA568E" w:rsidR="00751FA7" w:rsidRPr="00FA4987" w:rsidRDefault="004F1773"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De-activating</w:t>
      </w:r>
      <w:r w:rsidR="00751FA7" w:rsidRPr="00FA4987">
        <w:rPr>
          <w:rFonts w:ascii="Arial" w:eastAsia="Times New Roman" w:hAnsi="Arial" w:cs="Arial"/>
          <w:color w:val="4A4A4A"/>
          <w:sz w:val="18"/>
          <w:szCs w:val="18"/>
        </w:rPr>
        <w:t xml:space="preserve"> or deleting a User's account and all related information and files on the account. Any amount remaining unused in the User's Game account or Winnings Account on the date of deactivation or deletion shall be transferred to the User's bank account on record with </w:t>
      </w:r>
      <w:r w:rsidR="00956B52">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subject to a processing fee (if any) applicable on such transfers as set out herein; or</w:t>
      </w:r>
    </w:p>
    <w:p w14:paraId="4A6468B8" w14:textId="5EC9ACE3" w:rsidR="00751FA7" w:rsidRPr="00FA4987" w:rsidRDefault="004F1773"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Refraining</w:t>
      </w:r>
      <w:r w:rsidR="00751FA7" w:rsidRPr="00FA4987">
        <w:rPr>
          <w:rFonts w:ascii="Arial" w:eastAsia="Times New Roman" w:hAnsi="Arial" w:cs="Arial"/>
          <w:color w:val="4A4A4A"/>
          <w:sz w:val="18"/>
          <w:szCs w:val="18"/>
        </w:rPr>
        <w:t xml:space="preserve"> from awarding any prize(s) to such User.</w:t>
      </w:r>
    </w:p>
    <w:p w14:paraId="09124492"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agree to provide true, accurate, current and complete information at the time of registration and at all other times (as required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Users further agree to update and keep updated their registration information.</w:t>
      </w:r>
    </w:p>
    <w:p w14:paraId="1CDD53D5"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A User shall not register or operate more than one User account with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w:t>
      </w:r>
    </w:p>
    <w:p w14:paraId="71E5CE18" w14:textId="17AB4103" w:rsidR="00751FA7" w:rsidRPr="00FA4987" w:rsidRDefault="00751FA7" w:rsidP="0097466C">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agree to ensure that they can receive all communication from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by </w:t>
      </w:r>
      <w:r w:rsidRPr="006A5B89">
        <w:rPr>
          <w:rFonts w:ascii="Arial" w:eastAsia="Times New Roman" w:hAnsi="Arial" w:cs="Arial"/>
          <w:color w:val="4A4A4A"/>
          <w:sz w:val="18"/>
          <w:szCs w:val="18"/>
          <w:highlight w:val="yellow"/>
        </w:rPr>
        <w:t>e-</w:t>
      </w:r>
      <w:proofErr w:type="gramStart"/>
      <w:r w:rsidRPr="006A5B89">
        <w:rPr>
          <w:rFonts w:ascii="Arial" w:eastAsia="Times New Roman" w:hAnsi="Arial" w:cs="Arial"/>
          <w:color w:val="4A4A4A"/>
          <w:sz w:val="18"/>
          <w:szCs w:val="18"/>
          <w:highlight w:val="yellow"/>
        </w:rPr>
        <w:t>mails</w:t>
      </w:r>
      <w:r w:rsidR="0097466C">
        <w:rPr>
          <w:rFonts w:ascii="Arial" w:eastAsia="Times New Roman" w:hAnsi="Arial" w:cs="Arial"/>
          <w:color w:val="4A4A4A"/>
          <w:sz w:val="18"/>
          <w:szCs w:val="18"/>
          <w:highlight w:val="yellow"/>
        </w:rPr>
        <w:t xml:space="preserve"> and ,</w:t>
      </w:r>
      <w:proofErr w:type="gramEnd"/>
      <w:r w:rsidR="003C0E62" w:rsidRPr="006A5B89">
        <w:rPr>
          <w:rStyle w:val="CommentReference"/>
          <w:highlight w:val="yellow"/>
        </w:rPr>
        <w:commentReference w:id="7"/>
      </w:r>
      <w:r w:rsidR="0097466C">
        <w:rPr>
          <w:rFonts w:ascii="Arial" w:eastAsia="Times New Roman" w:hAnsi="Arial" w:cs="Arial"/>
          <w:color w:val="4A4A4A"/>
          <w:sz w:val="18"/>
          <w:szCs w:val="18"/>
        </w:rPr>
        <w:t xml:space="preserve">registered </w:t>
      </w:r>
      <w:r w:rsidR="00D26064">
        <w:rPr>
          <w:rFonts w:ascii="Arial" w:eastAsia="Times New Roman" w:hAnsi="Arial" w:cs="Arial"/>
          <w:color w:val="4A4A4A"/>
          <w:sz w:val="18"/>
          <w:szCs w:val="18"/>
        </w:rPr>
        <w:t>mobile phone number</w:t>
      </w:r>
      <w:r w:rsidR="0097466C">
        <w:rPr>
          <w:rFonts w:ascii="Arial" w:eastAsia="Times New Roman" w:hAnsi="Arial" w:cs="Arial"/>
          <w:color w:val="4A4A4A"/>
          <w:sz w:val="18"/>
          <w:szCs w:val="18"/>
        </w:rPr>
        <w:t xml:space="preserve"> (through </w:t>
      </w:r>
      <w:proofErr w:type="spellStart"/>
      <w:r w:rsidR="0097466C">
        <w:rPr>
          <w:rFonts w:ascii="Arial" w:eastAsia="Times New Roman" w:hAnsi="Arial" w:cs="Arial"/>
          <w:color w:val="4A4A4A"/>
          <w:sz w:val="18"/>
          <w:szCs w:val="18"/>
        </w:rPr>
        <w:t>ain</w:t>
      </w:r>
      <w:proofErr w:type="spellEnd"/>
      <w:r w:rsidR="0097466C">
        <w:rPr>
          <w:rFonts w:ascii="Arial" w:eastAsia="Times New Roman" w:hAnsi="Arial" w:cs="Arial"/>
          <w:color w:val="4A4A4A"/>
          <w:sz w:val="18"/>
          <w:szCs w:val="18"/>
        </w:rPr>
        <w:t>-app notifications or calls)</w:t>
      </w:r>
      <w:r w:rsidR="003C0E62">
        <w:rPr>
          <w:rFonts w:ascii="Arial" w:eastAsia="Times New Roman" w:hAnsi="Arial" w:cs="Arial"/>
          <w:color w:val="4A4A4A"/>
          <w:sz w:val="18"/>
          <w:szCs w:val="18"/>
        </w:rPr>
        <w:t xml:space="preserve"> </w:t>
      </w:r>
      <w:r w:rsidRPr="00FA4987">
        <w:rPr>
          <w:rFonts w:ascii="Arial" w:eastAsia="Times New Roman" w:hAnsi="Arial" w:cs="Arial"/>
          <w:color w:val="4A4A4A"/>
          <w:sz w:val="18"/>
          <w:szCs w:val="18"/>
        </w:rPr>
        <w:t xml:space="preserve">from </w:t>
      </w:r>
      <w:commentRangeStart w:id="8"/>
      <w:r w:rsidR="00956B52" w:rsidRPr="006A5B89">
        <w:rPr>
          <w:rFonts w:ascii="Arial" w:eastAsia="Times New Roman" w:hAnsi="Arial" w:cs="Arial"/>
          <w:color w:val="4A4A4A"/>
          <w:sz w:val="18"/>
          <w:szCs w:val="18"/>
          <w:highlight w:val="yellow"/>
        </w:rPr>
        <w:t>ACL</w:t>
      </w:r>
      <w:r w:rsidR="003C0E62" w:rsidRPr="006A5B89">
        <w:rPr>
          <w:rFonts w:ascii="Arial" w:eastAsia="Times New Roman" w:hAnsi="Arial" w:cs="Arial"/>
          <w:color w:val="4A4A4A"/>
          <w:sz w:val="18"/>
          <w:szCs w:val="18"/>
          <w:highlight w:val="yellow"/>
        </w:rPr>
        <w:t>/Sponsors</w:t>
      </w:r>
      <w:r w:rsidRPr="006A5B89">
        <w:rPr>
          <w:rFonts w:ascii="Arial" w:eastAsia="Times New Roman" w:hAnsi="Arial" w:cs="Arial"/>
          <w:color w:val="4A4A4A"/>
          <w:sz w:val="18"/>
          <w:szCs w:val="18"/>
          <w:highlight w:val="yellow"/>
        </w:rPr>
        <w:t xml:space="preserve"> </w:t>
      </w:r>
      <w:commentRangeEnd w:id="8"/>
      <w:r w:rsidR="003C0E62" w:rsidRPr="006A5B89">
        <w:rPr>
          <w:rStyle w:val="CommentReference"/>
          <w:highlight w:val="yellow"/>
        </w:rPr>
        <w:commentReference w:id="8"/>
      </w:r>
      <w:r w:rsidRPr="00FA4987">
        <w:rPr>
          <w:rFonts w:ascii="Arial" w:eastAsia="Times New Roman" w:hAnsi="Arial" w:cs="Arial"/>
          <w:color w:val="4A4A4A"/>
          <w:sz w:val="18"/>
          <w:szCs w:val="18"/>
        </w:rPr>
        <w:t xml:space="preserve">as part of their "safe senders" list.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shall not be held liable if any e-mail</w:t>
      </w:r>
      <w:r w:rsidR="0097466C">
        <w:rPr>
          <w:rFonts w:ascii="Arial" w:eastAsia="Times New Roman" w:hAnsi="Arial" w:cs="Arial"/>
          <w:color w:val="4A4A4A"/>
          <w:sz w:val="18"/>
          <w:szCs w:val="18"/>
        </w:rPr>
        <w:t>, calls, and in-app notifications</w:t>
      </w:r>
      <w:r w:rsidRPr="00FA4987">
        <w:rPr>
          <w:rFonts w:ascii="Arial" w:eastAsia="Times New Roman" w:hAnsi="Arial" w:cs="Arial"/>
          <w:color w:val="4A4A4A"/>
          <w:sz w:val="18"/>
          <w:szCs w:val="18"/>
        </w:rPr>
        <w:t xml:space="preserve"> remain unread </w:t>
      </w:r>
      <w:r w:rsidR="0097466C">
        <w:rPr>
          <w:rFonts w:ascii="Arial" w:eastAsia="Times New Roman" w:hAnsi="Arial" w:cs="Arial"/>
          <w:color w:val="4A4A4A"/>
          <w:sz w:val="18"/>
          <w:szCs w:val="18"/>
        </w:rPr>
        <w:t xml:space="preserve">or unanswered </w:t>
      </w:r>
      <w:r w:rsidRPr="00FA4987">
        <w:rPr>
          <w:rFonts w:ascii="Arial" w:eastAsia="Times New Roman" w:hAnsi="Arial" w:cs="Arial"/>
          <w:color w:val="4A4A4A"/>
          <w:sz w:val="18"/>
          <w:szCs w:val="18"/>
        </w:rPr>
        <w:t>by a User</w:t>
      </w:r>
      <w:r w:rsidR="0097466C">
        <w:rPr>
          <w:rFonts w:ascii="Arial" w:eastAsia="Times New Roman" w:hAnsi="Arial" w:cs="Arial"/>
          <w:color w:val="4A4A4A"/>
          <w:sz w:val="18"/>
          <w:szCs w:val="18"/>
        </w:rPr>
        <w:t>.</w:t>
      </w:r>
    </w:p>
    <w:p w14:paraId="18206602" w14:textId="673C951F" w:rsidR="00751FA7" w:rsidRPr="00FA4987" w:rsidRDefault="00751FA7" w:rsidP="0097466C">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Any </w:t>
      </w:r>
      <w:r w:rsidR="0097466C">
        <w:rPr>
          <w:rFonts w:ascii="Arial" w:eastAsia="Times New Roman" w:hAnsi="Arial" w:cs="Arial"/>
          <w:color w:val="4A4A4A"/>
          <w:sz w:val="18"/>
          <w:szCs w:val="18"/>
        </w:rPr>
        <w:t xml:space="preserve">one-time pin (OTP) </w:t>
      </w:r>
      <w:r w:rsidRPr="00FA4987">
        <w:rPr>
          <w:rFonts w:ascii="Arial" w:eastAsia="Times New Roman" w:hAnsi="Arial" w:cs="Arial"/>
          <w:color w:val="4A4A4A"/>
          <w:sz w:val="18"/>
          <w:szCs w:val="18"/>
        </w:rPr>
        <w:t xml:space="preserve">issued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to a User may not be revealed to anyone else. Users may not use anyone else's </w:t>
      </w:r>
      <w:r w:rsidR="0097466C">
        <w:rPr>
          <w:rFonts w:ascii="Arial" w:eastAsia="Times New Roman" w:hAnsi="Arial" w:cs="Arial"/>
          <w:color w:val="4A4A4A"/>
          <w:sz w:val="18"/>
          <w:szCs w:val="18"/>
        </w:rPr>
        <w:t>OTP</w:t>
      </w:r>
      <w:r w:rsidRPr="00FA4987">
        <w:rPr>
          <w:rFonts w:ascii="Arial" w:eastAsia="Times New Roman" w:hAnsi="Arial" w:cs="Arial"/>
          <w:color w:val="4A4A4A"/>
          <w:sz w:val="18"/>
          <w:szCs w:val="18"/>
        </w:rPr>
        <w:t>. Users are responsible for maintaining the confidentiality of their accounts and p</w:t>
      </w:r>
      <w:r w:rsidR="0097466C">
        <w:rPr>
          <w:rFonts w:ascii="Arial" w:eastAsia="Times New Roman" w:hAnsi="Arial" w:cs="Arial"/>
          <w:color w:val="4A4A4A"/>
          <w:sz w:val="18"/>
          <w:szCs w:val="18"/>
        </w:rPr>
        <w:t>ins and p</w:t>
      </w:r>
      <w:r w:rsidRPr="00FA4987">
        <w:rPr>
          <w:rFonts w:ascii="Arial" w:eastAsia="Times New Roman" w:hAnsi="Arial" w:cs="Arial"/>
          <w:color w:val="4A4A4A"/>
          <w:sz w:val="18"/>
          <w:szCs w:val="18"/>
        </w:rPr>
        <w:t xml:space="preserve">asswords. Users agree to immediately notify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of any unauthorized use of their passwords or accounts or any other breach of security.</w:t>
      </w:r>
    </w:p>
    <w:p w14:paraId="2DF614CC"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agree to exit/log-out of their accounts at the end of each session.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shall not be responsible for any loss or damage that may result if the User fails to comply with these requirements.</w:t>
      </w:r>
    </w:p>
    <w:p w14:paraId="5488A72E"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agree not to use cheats, exploits, automation, software, bots, hacks or any </w:t>
      </w:r>
      <w:proofErr w:type="spellStart"/>
      <w:r w:rsidRPr="00FA4987">
        <w:rPr>
          <w:rFonts w:ascii="Arial" w:eastAsia="Times New Roman" w:hAnsi="Arial" w:cs="Arial"/>
          <w:color w:val="4A4A4A"/>
          <w:sz w:val="18"/>
          <w:szCs w:val="18"/>
        </w:rPr>
        <w:t>unauthorised</w:t>
      </w:r>
      <w:proofErr w:type="spellEnd"/>
      <w:r w:rsidRPr="00FA4987">
        <w:rPr>
          <w:rFonts w:ascii="Arial" w:eastAsia="Times New Roman" w:hAnsi="Arial" w:cs="Arial"/>
          <w:color w:val="4A4A4A"/>
          <w:sz w:val="18"/>
          <w:szCs w:val="18"/>
        </w:rPr>
        <w:t xml:space="preserve"> third party software designed to modify or interfere with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and/or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experience or assist in such activity.</w:t>
      </w:r>
    </w:p>
    <w:p w14:paraId="19827E15"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agree not to copy, modify, rent, lease, loan, sell, assign, distribute, reverse engineer, grant a security interest in, or otherwise transfer any right to the technology or software underlying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or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w:t>
      </w:r>
    </w:p>
    <w:p w14:paraId="3E2BB476"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agree that without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's express written consent, they shall not modify or cause to be modified any files or software that are part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's Services.</w:t>
      </w:r>
    </w:p>
    <w:p w14:paraId="2DB6DBA0"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agree not to disrupt, overburden, or aid or assist in the disruption or overburdening of (a) any computer or server used to offer or support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or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(each a "Server"); or (2) the enjoyment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by any other User or person.</w:t>
      </w:r>
    </w:p>
    <w:p w14:paraId="5B144AE9"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agree not to institute, assist or become involved in any type of attack, including without limitation to distribution of a virus, denial of service, or other attempts to disrupt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or any other person's use or enjoyment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w:t>
      </w:r>
    </w:p>
    <w:p w14:paraId="348AB8EB"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shall not attempt to gain </w:t>
      </w:r>
      <w:proofErr w:type="spellStart"/>
      <w:r w:rsidRPr="00FA4987">
        <w:rPr>
          <w:rFonts w:ascii="Arial" w:eastAsia="Times New Roman" w:hAnsi="Arial" w:cs="Arial"/>
          <w:color w:val="4A4A4A"/>
          <w:sz w:val="18"/>
          <w:szCs w:val="18"/>
        </w:rPr>
        <w:t>unauthorised</w:t>
      </w:r>
      <w:proofErr w:type="spellEnd"/>
      <w:r w:rsidRPr="00FA4987">
        <w:rPr>
          <w:rFonts w:ascii="Arial" w:eastAsia="Times New Roman" w:hAnsi="Arial" w:cs="Arial"/>
          <w:color w:val="4A4A4A"/>
          <w:sz w:val="18"/>
          <w:szCs w:val="18"/>
        </w:rPr>
        <w:t xml:space="preserve"> access to the User accounts, Servers or networks connected to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by any means other than the User interface provided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including but not limited to, by circumventing or modifying, attempting to circumvent or modify, or encouraging or assisting any other person to circumvent or modify, any security, technology, device, or software that underlies or is part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w:t>
      </w:r>
    </w:p>
    <w:p w14:paraId="48E4D4E8"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Without limiting the foregoing, Users agree not to use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for any of the following:</w:t>
      </w:r>
    </w:p>
    <w:p w14:paraId="0DC89157" w14:textId="77777777" w:rsidR="00751FA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To engage in any obscene, offensive, indecent, racial, communal, anti-national, objectionable, defamatory or abusive action or communication;</w:t>
      </w:r>
    </w:p>
    <w:p w14:paraId="5D4FEB67" w14:textId="5E06B34F" w:rsidR="001B15C8" w:rsidRPr="006A5B89" w:rsidRDefault="001B15C8" w:rsidP="00FC5FC5">
      <w:pPr>
        <w:numPr>
          <w:ilvl w:val="2"/>
          <w:numId w:val="4"/>
        </w:numPr>
        <w:spacing w:after="0" w:line="375" w:lineRule="atLeast"/>
        <w:jc w:val="both"/>
        <w:textAlignment w:val="baseline"/>
        <w:rPr>
          <w:rFonts w:ascii="Arial" w:eastAsia="Times New Roman" w:hAnsi="Arial" w:cs="Arial"/>
          <w:color w:val="4A4A4A"/>
          <w:sz w:val="18"/>
          <w:szCs w:val="18"/>
          <w:highlight w:val="yellow"/>
        </w:rPr>
      </w:pPr>
      <w:commentRangeStart w:id="9"/>
      <w:commentRangeStart w:id="10"/>
      <w:r w:rsidRPr="006A5B89">
        <w:rPr>
          <w:rFonts w:ascii="Arial" w:eastAsia="Times New Roman" w:hAnsi="Arial" w:cs="Arial"/>
          <w:color w:val="4A4A4A"/>
          <w:sz w:val="18"/>
          <w:szCs w:val="18"/>
          <w:highlight w:val="yellow"/>
        </w:rPr>
        <w:t>Applicable Law of the land</w:t>
      </w:r>
      <w:commentRangeEnd w:id="9"/>
      <w:r w:rsidRPr="006A5B89">
        <w:rPr>
          <w:rStyle w:val="CommentReference"/>
          <w:highlight w:val="yellow"/>
        </w:rPr>
        <w:commentReference w:id="9"/>
      </w:r>
      <w:commentRangeEnd w:id="10"/>
      <w:r w:rsidR="00D26064">
        <w:rPr>
          <w:rStyle w:val="CommentReference"/>
        </w:rPr>
        <w:commentReference w:id="10"/>
      </w:r>
    </w:p>
    <w:p w14:paraId="627C6DE7"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To harass, stalk, threaten, or otherwise violate any legal rights of other individuals;</w:t>
      </w:r>
    </w:p>
    <w:p w14:paraId="5A9112B4"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To publish, post, upload, e-mail, distribute, or disseminate (collectively, "Transmit") any inappropriate, profane, defamatory, infringing, obscene, indecent, or unlawful content;</w:t>
      </w:r>
    </w:p>
    <w:p w14:paraId="0A8770CA"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Transmit files that contain viruses, corrupted files, or any other similar software or programs that may damage or adversely affect the operation of another person's computer,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any software, hardware, or telecommunications equipment;</w:t>
      </w:r>
    </w:p>
    <w:p w14:paraId="08FEB05B"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advertise, offer or sell any goods or services for any commercial purpose 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without the express written consent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w:t>
      </w:r>
    </w:p>
    <w:p w14:paraId="2DC044AA" w14:textId="437E0D12"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Transmit content regarding services, products, surveys,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pyramid schemes, spam, unsolicited advertising or promotional materials, or chain letters;</w:t>
      </w:r>
    </w:p>
    <w:p w14:paraId="4416EAAD"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advertise, offer or sell any goods or services for any commercial purpose 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without the express written consent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w:t>
      </w:r>
    </w:p>
    <w:p w14:paraId="3E35BC2D" w14:textId="0192CF76"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Transmit content regarding services, products, surveys,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pyramid schemes, spam, unsolicited advertising or promotional materials, or chain letters;</w:t>
      </w:r>
    </w:p>
    <w:p w14:paraId="2E80CF35"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To download any file, recompile or disassemble or otherwise affect our products that you know or reasonably should know cannot be legally obtained in such manner;</w:t>
      </w:r>
    </w:p>
    <w:p w14:paraId="1E99FB53"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To falsify or delete any author attributions, legal or other proper notices or proprietary designations or labels of the origin or the source of software or other material;</w:t>
      </w:r>
    </w:p>
    <w:p w14:paraId="144B552E"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To restrict or inhibit any other user from using and enjoying any public area within our sites;</w:t>
      </w:r>
    </w:p>
    <w:p w14:paraId="290F77C4"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To collect or store personal information about other Users;</w:t>
      </w:r>
    </w:p>
    <w:p w14:paraId="51725A91"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interfere with or disrupt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servers, or networks;</w:t>
      </w:r>
    </w:p>
    <w:p w14:paraId="2B0947A4"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impersonate any person or entity, including, but not limited to, a representative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or falsely state or otherwise misrepresent User's affiliation with a person or entity;</w:t>
      </w:r>
    </w:p>
    <w:p w14:paraId="1E0E25B0"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forge headers or manipulate identifiers or other data in order to disguise the origin of any content transmitted through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or to manipulate User's presence 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(s);</w:t>
      </w:r>
    </w:p>
    <w:p w14:paraId="1FC892E0" w14:textId="77777777" w:rsidR="00751FA7" w:rsidRPr="00FA4987" w:rsidRDefault="00751FA7" w:rsidP="00FC5FC5">
      <w:pPr>
        <w:numPr>
          <w:ilvl w:val="2"/>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To take any action that imposes an unreasonably or disproportionately large load on our infrastructure;</w:t>
      </w:r>
    </w:p>
    <w:p w14:paraId="6CB76F38"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If a User chooses a username that, in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's considered opinion is obscene, indecent, abusive or that might subject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to public disparagement or scorn,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reserves the right, without prior notice to the User, to change such username and intimate the User or delete such username and posts from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deny such User access to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or any combination of these options.</w:t>
      </w:r>
    </w:p>
    <w:p w14:paraId="54329AFF"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Unauthorized access to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is a breach of these Terms and Conditions, and a violation of the law. Users agree not to access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by any means other than through the interface that is provided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for use in accessing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Users agree not to use any automated means, including, without limitation, agents, robots, scripts, or spiders, to access, monitor, or copy any part of our sites, except those automated means that we have approved in advance and in writing.</w:t>
      </w:r>
    </w:p>
    <w:p w14:paraId="347118F5"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is subject to existing laws and legal processes. Nothing contained in these Terms and Conditions shall limit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's right to comply with governmental, court, and law-enforcement requests or requirements relating to Users' use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w:t>
      </w:r>
    </w:p>
    <w:p w14:paraId="71D72D31" w14:textId="6798D9AA" w:rsidR="00751FA7" w:rsidRPr="00FA4987" w:rsidRDefault="00751FA7" w:rsidP="00D26064">
      <w:pPr>
        <w:numPr>
          <w:ilvl w:val="0"/>
          <w:numId w:val="4"/>
        </w:numPr>
        <w:spacing w:after="0" w:line="375" w:lineRule="atLeast"/>
        <w:jc w:val="both"/>
        <w:textAlignment w:val="baseline"/>
        <w:rPr>
          <w:rFonts w:ascii="Arial" w:eastAsia="Times New Roman" w:hAnsi="Arial" w:cs="Arial"/>
          <w:color w:val="4A4A4A"/>
          <w:sz w:val="18"/>
          <w:szCs w:val="18"/>
        </w:rPr>
      </w:pPr>
      <w:commentRangeStart w:id="11"/>
      <w:r w:rsidRPr="006A5B89">
        <w:rPr>
          <w:rFonts w:ascii="Arial" w:eastAsia="Times New Roman" w:hAnsi="Arial" w:cs="Arial"/>
          <w:color w:val="4A4A4A"/>
          <w:sz w:val="18"/>
          <w:szCs w:val="18"/>
          <w:highlight w:val="yellow"/>
        </w:rPr>
        <w:t>Users may contact</w:t>
      </w:r>
      <w:r w:rsidR="00D26064">
        <w:rPr>
          <w:rFonts w:ascii="Arial" w:eastAsia="Times New Roman" w:hAnsi="Arial" w:cs="Arial"/>
          <w:color w:val="4A4A4A"/>
          <w:sz w:val="18"/>
          <w:szCs w:val="18"/>
          <w:highlight w:val="yellow"/>
        </w:rPr>
        <w:t xml:space="preserve"> ACL through the ‘Contact Us’</w:t>
      </w:r>
      <w:r w:rsidRPr="006A5B89">
        <w:rPr>
          <w:rFonts w:ascii="Arial" w:eastAsia="Times New Roman" w:hAnsi="Arial" w:cs="Arial"/>
          <w:color w:val="4A4A4A"/>
          <w:sz w:val="18"/>
          <w:szCs w:val="18"/>
          <w:highlight w:val="yellow"/>
        </w:rPr>
        <w:t> </w:t>
      </w:r>
      <w:r w:rsidR="00D26064">
        <w:rPr>
          <w:rFonts w:ascii="Arial" w:eastAsia="Times New Roman" w:hAnsi="Arial" w:cs="Arial"/>
          <w:color w:val="4A4A4A"/>
          <w:sz w:val="18"/>
          <w:szCs w:val="18"/>
          <w:highlight w:val="yellow"/>
        </w:rPr>
        <w:t xml:space="preserve">feature of the app </w:t>
      </w:r>
      <w:r w:rsidRPr="006A5B89">
        <w:rPr>
          <w:rFonts w:ascii="Arial" w:eastAsia="Times New Roman" w:hAnsi="Arial" w:cs="Arial"/>
          <w:color w:val="4A4A4A"/>
          <w:sz w:val="18"/>
          <w:szCs w:val="18"/>
          <w:highlight w:val="yellow"/>
        </w:rPr>
        <w:t>with problems or questions, as appropriate.</w:t>
      </w:r>
      <w:commentRangeEnd w:id="11"/>
      <w:r w:rsidR="001B15C8" w:rsidRPr="006A5B89">
        <w:rPr>
          <w:rStyle w:val="CommentReference"/>
          <w:highlight w:val="yellow"/>
        </w:rPr>
        <w:commentReference w:id="11"/>
      </w:r>
    </w:p>
    <w:p w14:paraId="66EDA7DC" w14:textId="77777777" w:rsidR="00751FA7" w:rsidRPr="00FA4987" w:rsidRDefault="00751FA7" w:rsidP="00FC5FC5">
      <w:pPr>
        <w:numPr>
          <w:ilvl w:val="0"/>
          <w:numId w:val="4"/>
        </w:numPr>
        <w:spacing w:after="0" w:line="375" w:lineRule="atLeast"/>
        <w:jc w:val="both"/>
        <w:textAlignment w:val="baseline"/>
        <w:rPr>
          <w:rFonts w:ascii="Arial" w:eastAsia="Times New Roman" w:hAnsi="Arial" w:cs="Arial"/>
          <w:color w:val="4A4A4A"/>
          <w:sz w:val="18"/>
          <w:szCs w:val="18"/>
        </w:rPr>
      </w:pPr>
      <w:commentRangeStart w:id="12"/>
      <w:commentRangeStart w:id="13"/>
      <w:r w:rsidRPr="006A5B89">
        <w:rPr>
          <w:rFonts w:ascii="Arial" w:eastAsia="Times New Roman" w:hAnsi="Arial" w:cs="Arial"/>
          <w:color w:val="4A4A4A"/>
          <w:sz w:val="18"/>
          <w:szCs w:val="18"/>
          <w:highlight w:val="yellow"/>
        </w:rPr>
        <w:t xml:space="preserve">Persons below the age of eighteen (18) years are required to seek permission or consent from their parents or legal guardians before furnishing data, participating or entering on </w:t>
      </w:r>
      <w:r w:rsidR="00956B52" w:rsidRPr="006A5B89">
        <w:rPr>
          <w:rFonts w:ascii="Arial" w:eastAsia="Times New Roman" w:hAnsi="Arial" w:cs="Arial"/>
          <w:color w:val="4A4A4A"/>
          <w:sz w:val="18"/>
          <w:szCs w:val="18"/>
          <w:highlight w:val="yellow"/>
        </w:rPr>
        <w:t>ACL</w:t>
      </w:r>
      <w:r w:rsidRPr="006A5B89">
        <w:rPr>
          <w:rFonts w:ascii="Arial" w:eastAsia="Times New Roman" w:hAnsi="Arial" w:cs="Arial"/>
          <w:color w:val="4A4A4A"/>
          <w:sz w:val="18"/>
          <w:szCs w:val="18"/>
          <w:highlight w:val="yellow"/>
        </w:rPr>
        <w:t xml:space="preserve"> or the </w:t>
      </w:r>
      <w:r w:rsidR="00956B52" w:rsidRPr="006A5B89">
        <w:rPr>
          <w:rFonts w:ascii="Arial" w:eastAsia="Times New Roman" w:hAnsi="Arial" w:cs="Arial"/>
          <w:color w:val="4A4A4A"/>
          <w:sz w:val="18"/>
          <w:szCs w:val="18"/>
          <w:highlight w:val="yellow"/>
        </w:rPr>
        <w:t>ACL</w:t>
      </w:r>
      <w:r w:rsidRPr="006A5B89">
        <w:rPr>
          <w:rFonts w:ascii="Arial" w:eastAsia="Times New Roman" w:hAnsi="Arial" w:cs="Arial"/>
          <w:color w:val="4A4A4A"/>
          <w:sz w:val="18"/>
          <w:szCs w:val="18"/>
          <w:highlight w:val="yellow"/>
        </w:rPr>
        <w:t xml:space="preserve"> Services or inter alia, in the </w:t>
      </w:r>
      <w:r w:rsidR="00091387" w:rsidRPr="006A5B89">
        <w:rPr>
          <w:rFonts w:ascii="Arial" w:eastAsia="Times New Roman" w:hAnsi="Arial" w:cs="Arial"/>
          <w:color w:val="4A4A4A"/>
          <w:sz w:val="18"/>
          <w:szCs w:val="18"/>
          <w:highlight w:val="yellow"/>
        </w:rPr>
        <w:t>league</w:t>
      </w:r>
      <w:r w:rsidRPr="006A5B89">
        <w:rPr>
          <w:rFonts w:ascii="Arial" w:eastAsia="Times New Roman" w:hAnsi="Arial" w:cs="Arial"/>
          <w:color w:val="4A4A4A"/>
          <w:sz w:val="18"/>
          <w:szCs w:val="18"/>
          <w:highlight w:val="yellow"/>
        </w:rPr>
        <w:t xml:space="preserve">, uploading pictures, playing games or being part, directly or indirectly, of any activity on </w:t>
      </w:r>
      <w:r w:rsidR="00956B52" w:rsidRPr="006A5B89">
        <w:rPr>
          <w:rFonts w:ascii="Arial" w:eastAsia="Times New Roman" w:hAnsi="Arial" w:cs="Arial"/>
          <w:color w:val="4A4A4A"/>
          <w:sz w:val="18"/>
          <w:szCs w:val="18"/>
          <w:highlight w:val="yellow"/>
        </w:rPr>
        <w:t>ACL</w:t>
      </w:r>
      <w:r w:rsidRPr="006A5B89">
        <w:rPr>
          <w:rFonts w:ascii="Arial" w:eastAsia="Times New Roman" w:hAnsi="Arial" w:cs="Arial"/>
          <w:color w:val="4A4A4A"/>
          <w:sz w:val="18"/>
          <w:szCs w:val="18"/>
          <w:highlight w:val="yellow"/>
        </w:rPr>
        <w:t xml:space="preserve">. Entry to </w:t>
      </w:r>
      <w:r w:rsidR="00956B52" w:rsidRPr="006A5B89">
        <w:rPr>
          <w:rFonts w:ascii="Arial" w:eastAsia="Times New Roman" w:hAnsi="Arial" w:cs="Arial"/>
          <w:color w:val="4A4A4A"/>
          <w:sz w:val="18"/>
          <w:szCs w:val="18"/>
          <w:highlight w:val="yellow"/>
        </w:rPr>
        <w:t>ACL</w:t>
      </w:r>
      <w:r w:rsidRPr="006A5B89">
        <w:rPr>
          <w:rFonts w:ascii="Arial" w:eastAsia="Times New Roman" w:hAnsi="Arial" w:cs="Arial"/>
          <w:color w:val="4A4A4A"/>
          <w:sz w:val="18"/>
          <w:szCs w:val="18"/>
          <w:highlight w:val="yellow"/>
        </w:rPr>
        <w:t xml:space="preserve"> without consent from parent/s or legal guardian and consequent participation in any activity on </w:t>
      </w:r>
      <w:r w:rsidR="00956B52" w:rsidRPr="006A5B89">
        <w:rPr>
          <w:rFonts w:ascii="Arial" w:eastAsia="Times New Roman" w:hAnsi="Arial" w:cs="Arial"/>
          <w:color w:val="4A4A4A"/>
          <w:sz w:val="18"/>
          <w:szCs w:val="18"/>
          <w:highlight w:val="yellow"/>
        </w:rPr>
        <w:t>ACL</w:t>
      </w:r>
      <w:r w:rsidRPr="006A5B89">
        <w:rPr>
          <w:rFonts w:ascii="Arial" w:eastAsia="Times New Roman" w:hAnsi="Arial" w:cs="Arial"/>
          <w:color w:val="4A4A4A"/>
          <w:sz w:val="18"/>
          <w:szCs w:val="18"/>
          <w:highlight w:val="yellow"/>
        </w:rPr>
        <w:t xml:space="preserve"> Website is not permitted and such person is subject to disqualification at the sole and absolute discretion of </w:t>
      </w:r>
      <w:r w:rsidR="00956B52" w:rsidRPr="006A5B89">
        <w:rPr>
          <w:rFonts w:ascii="Arial" w:eastAsia="Times New Roman" w:hAnsi="Arial" w:cs="Arial"/>
          <w:color w:val="4A4A4A"/>
          <w:sz w:val="18"/>
          <w:szCs w:val="18"/>
          <w:highlight w:val="yellow"/>
        </w:rPr>
        <w:t>ACL</w:t>
      </w:r>
      <w:r w:rsidRPr="006A5B89">
        <w:rPr>
          <w:rFonts w:ascii="Arial" w:eastAsia="Times New Roman" w:hAnsi="Arial" w:cs="Arial"/>
          <w:color w:val="4A4A4A"/>
          <w:sz w:val="18"/>
          <w:szCs w:val="18"/>
          <w:highlight w:val="yellow"/>
        </w:rPr>
        <w:t xml:space="preserve">, whenever it comes to the knowledge of </w:t>
      </w:r>
      <w:r w:rsidR="00956B52" w:rsidRPr="006A5B89">
        <w:rPr>
          <w:rFonts w:ascii="Arial" w:eastAsia="Times New Roman" w:hAnsi="Arial" w:cs="Arial"/>
          <w:color w:val="4A4A4A"/>
          <w:sz w:val="18"/>
          <w:szCs w:val="18"/>
          <w:highlight w:val="yellow"/>
        </w:rPr>
        <w:t>ACL</w:t>
      </w:r>
      <w:r w:rsidRPr="00FA4987">
        <w:rPr>
          <w:rFonts w:ascii="Arial" w:eastAsia="Times New Roman" w:hAnsi="Arial" w:cs="Arial"/>
          <w:color w:val="4A4A4A"/>
          <w:sz w:val="18"/>
          <w:szCs w:val="18"/>
        </w:rPr>
        <w:t>.</w:t>
      </w:r>
      <w:commentRangeEnd w:id="12"/>
      <w:r w:rsidR="001B15C8">
        <w:rPr>
          <w:rStyle w:val="CommentReference"/>
        </w:rPr>
        <w:commentReference w:id="12"/>
      </w:r>
      <w:commentRangeEnd w:id="13"/>
      <w:r w:rsidR="00D26064">
        <w:rPr>
          <w:rStyle w:val="CommentReference"/>
        </w:rPr>
        <w:commentReference w:id="13"/>
      </w:r>
    </w:p>
    <w:p w14:paraId="464D94E3" w14:textId="77777777" w:rsidR="00751FA7" w:rsidRPr="00FA4987" w:rsidRDefault="00956B52" w:rsidP="00FC5FC5">
      <w:pPr>
        <w:numPr>
          <w:ilvl w:val="0"/>
          <w:numId w:val="4"/>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believes that parents should supervise their children's online activities and consider using parental control tools available from online services and software manufacturers that help provide a child-friendly online environment. These tools can also prevent children from disclosing online their name, address and other personal information without parental permission.</w:t>
      </w:r>
    </w:p>
    <w:p w14:paraId="2955ACDF" w14:textId="10221EFB" w:rsidR="00751FA7" w:rsidRPr="00FA4987" w:rsidRDefault="00D26064" w:rsidP="00D26064">
      <w:pPr>
        <w:numPr>
          <w:ilvl w:val="0"/>
          <w:numId w:val="4"/>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P</w:t>
      </w:r>
      <w:r w:rsidR="00751FA7" w:rsidRPr="00FA4987">
        <w:rPr>
          <w:rFonts w:ascii="Arial" w:eastAsia="Times New Roman" w:hAnsi="Arial" w:cs="Arial"/>
          <w:color w:val="4A4A4A"/>
          <w:sz w:val="18"/>
          <w:szCs w:val="18"/>
        </w:rPr>
        <w:t xml:space="preserve">ersons below the age of 18 years are allowed to use </w:t>
      </w:r>
      <w:r w:rsidR="00956B52">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w:t>
      </w:r>
      <w:r>
        <w:rPr>
          <w:rFonts w:ascii="Arial" w:eastAsia="Times New Roman" w:hAnsi="Arial" w:cs="Arial"/>
          <w:color w:val="4A4A4A"/>
          <w:sz w:val="18"/>
          <w:szCs w:val="18"/>
        </w:rPr>
        <w:t xml:space="preserve">app </w:t>
      </w:r>
      <w:r w:rsidR="00751FA7" w:rsidRPr="00FA4987">
        <w:rPr>
          <w:rFonts w:ascii="Arial" w:eastAsia="Times New Roman" w:hAnsi="Arial" w:cs="Arial"/>
          <w:color w:val="4A4A4A"/>
          <w:sz w:val="18"/>
          <w:szCs w:val="18"/>
        </w:rPr>
        <w:t xml:space="preserve">with the consent of their parent/s or legal guardians, they may not (where expressly stated in the rules of the </w:t>
      </w:r>
      <w:r w:rsidR="00091387">
        <w:rPr>
          <w:rFonts w:ascii="Arial" w:eastAsia="Times New Roman" w:hAnsi="Arial" w:cs="Arial"/>
          <w:color w:val="4A4A4A"/>
          <w:sz w:val="18"/>
          <w:szCs w:val="18"/>
        </w:rPr>
        <w:t>League</w:t>
      </w:r>
      <w:r w:rsidR="00751FA7" w:rsidRPr="00FA4987">
        <w:rPr>
          <w:rFonts w:ascii="Arial" w:eastAsia="Times New Roman" w:hAnsi="Arial" w:cs="Arial"/>
          <w:color w:val="4A4A4A"/>
          <w:sz w:val="18"/>
          <w:szCs w:val="18"/>
        </w:rPr>
        <w:t xml:space="preserve">) </w:t>
      </w:r>
    </w:p>
    <w:p w14:paraId="56D5A9C6" w14:textId="080B2F18" w:rsidR="00751FA7" w:rsidRPr="00FA4987" w:rsidRDefault="00956B52" w:rsidP="00FC5FC5">
      <w:pPr>
        <w:numPr>
          <w:ilvl w:val="0"/>
          <w:numId w:val="4"/>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may not be held responsible for any content contributed by Users on the </w:t>
      </w:r>
      <w:r>
        <w:rPr>
          <w:rFonts w:ascii="Arial" w:eastAsia="Times New Roman" w:hAnsi="Arial" w:cs="Arial"/>
          <w:color w:val="4A4A4A"/>
          <w:sz w:val="18"/>
          <w:szCs w:val="18"/>
        </w:rPr>
        <w:t>AC</w:t>
      </w:r>
      <w:r w:rsidR="00D26064">
        <w:rPr>
          <w:rFonts w:ascii="Arial" w:eastAsia="Times New Roman" w:hAnsi="Arial" w:cs="Arial"/>
          <w:color w:val="4A4A4A"/>
          <w:sz w:val="18"/>
          <w:szCs w:val="18"/>
        </w:rPr>
        <w:t>L app</w:t>
      </w:r>
      <w:r w:rsidR="00751FA7" w:rsidRPr="00FA4987">
        <w:rPr>
          <w:rFonts w:ascii="Arial" w:eastAsia="Times New Roman" w:hAnsi="Arial" w:cs="Arial"/>
          <w:color w:val="4A4A4A"/>
          <w:sz w:val="18"/>
          <w:szCs w:val="18"/>
        </w:rPr>
        <w:t>.</w:t>
      </w:r>
    </w:p>
    <w:p w14:paraId="5DDEE4B3" w14:textId="18A579E1" w:rsidR="00751FA7" w:rsidRPr="00FA4987" w:rsidRDefault="00751FA7" w:rsidP="00FC5FC5">
      <w:pPr>
        <w:tabs>
          <w:tab w:val="center" w:pos="4680"/>
        </w:tabs>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7. Registration</w:t>
      </w:r>
      <w:r w:rsidR="00334A62">
        <w:rPr>
          <w:rFonts w:ascii="Arial" w:eastAsia="Times New Roman" w:hAnsi="Arial" w:cs="Arial"/>
          <w:b/>
          <w:bCs/>
          <w:color w:val="4A4A4A"/>
          <w:sz w:val="18"/>
          <w:szCs w:val="18"/>
        </w:rPr>
        <w:tab/>
      </w:r>
    </w:p>
    <w:p w14:paraId="4AF883B7" w14:textId="7FE1EB9E" w:rsidR="00751FA7" w:rsidRPr="00FA4987" w:rsidDel="000C5347" w:rsidRDefault="00751FA7" w:rsidP="000C5347">
      <w:pPr>
        <w:numPr>
          <w:ilvl w:val="0"/>
          <w:numId w:val="5"/>
        </w:numPr>
        <w:spacing w:after="0" w:line="375" w:lineRule="atLeast"/>
        <w:jc w:val="both"/>
        <w:textAlignment w:val="baseline"/>
        <w:rPr>
          <w:del w:id="14" w:author="Syed Mohammed Mohiuddin" w:date="2019-05-15T16:38:00Z"/>
          <w:rFonts w:ascii="Arial" w:eastAsia="Times New Roman" w:hAnsi="Arial" w:cs="Arial"/>
          <w:color w:val="4A4A4A"/>
          <w:sz w:val="18"/>
          <w:szCs w:val="18"/>
        </w:rPr>
        <w:pPrChange w:id="15" w:author="Syed Mohammed Mohiuddin" w:date="2019-05-15T16:38:00Z">
          <w:pPr>
            <w:numPr>
              <w:numId w:val="5"/>
            </w:numPr>
            <w:tabs>
              <w:tab w:val="num" w:pos="720"/>
            </w:tabs>
            <w:spacing w:after="0" w:line="375" w:lineRule="atLeast"/>
            <w:ind w:left="720" w:hanging="360"/>
            <w:jc w:val="both"/>
            <w:textAlignment w:val="baseline"/>
          </w:pPr>
        </w:pPrChange>
      </w:pPr>
      <w:r w:rsidRPr="00FA4987">
        <w:rPr>
          <w:rFonts w:ascii="Arial" w:eastAsia="Times New Roman" w:hAnsi="Arial" w:cs="Arial"/>
          <w:color w:val="4A4A4A"/>
          <w:sz w:val="18"/>
          <w:szCs w:val="18"/>
        </w:rPr>
        <w:t xml:space="preserve">In order to register for the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Participants are required to accurately provide t</w:t>
      </w:r>
      <w:ins w:id="16" w:author="Syed Mohammed Mohiuddin" w:date="2019-05-15T16:37:00Z">
        <w:r w:rsidR="000C5347">
          <w:rPr>
            <w:rFonts w:ascii="Arial" w:eastAsia="Times New Roman" w:hAnsi="Arial" w:cs="Arial"/>
            <w:color w:val="4A4A4A"/>
            <w:sz w:val="18"/>
            <w:szCs w:val="18"/>
          </w:rPr>
          <w:t>heir valid Pakistani mobile number.</w:t>
        </w:r>
      </w:ins>
      <w:del w:id="17" w:author="Syed Mohammed Mohiuddin" w:date="2019-05-15T16:38:00Z">
        <w:r w:rsidRPr="00FA4987" w:rsidDel="000C5347">
          <w:rPr>
            <w:rFonts w:ascii="Arial" w:eastAsia="Times New Roman" w:hAnsi="Arial" w:cs="Arial"/>
            <w:color w:val="4A4A4A"/>
            <w:sz w:val="18"/>
            <w:szCs w:val="18"/>
          </w:rPr>
          <w:delText>he following information</w:delText>
        </w:r>
      </w:del>
      <w:del w:id="18" w:author="Syed Mohammed Mohiuddin" w:date="2019-05-15T16:37:00Z">
        <w:r w:rsidRPr="00FA4987" w:rsidDel="000C5347">
          <w:rPr>
            <w:rFonts w:ascii="Arial" w:eastAsia="Times New Roman" w:hAnsi="Arial" w:cs="Arial"/>
            <w:color w:val="4A4A4A"/>
            <w:sz w:val="18"/>
            <w:szCs w:val="18"/>
          </w:rPr>
          <w:delText>:</w:delText>
        </w:r>
      </w:del>
    </w:p>
    <w:p w14:paraId="3AE1D168" w14:textId="0AAB0577" w:rsidR="00751FA7" w:rsidDel="000C5347" w:rsidRDefault="00751FA7" w:rsidP="000C5347">
      <w:pPr>
        <w:numPr>
          <w:ilvl w:val="0"/>
          <w:numId w:val="5"/>
        </w:numPr>
        <w:spacing w:after="0" w:line="375" w:lineRule="atLeast"/>
        <w:jc w:val="both"/>
        <w:textAlignment w:val="baseline"/>
        <w:rPr>
          <w:del w:id="19" w:author="Syed Mohammed Mohiuddin" w:date="2019-05-15T16:37:00Z"/>
          <w:rFonts w:ascii="Arial" w:eastAsia="Times New Roman" w:hAnsi="Arial" w:cs="Arial"/>
          <w:color w:val="4A4A4A"/>
          <w:sz w:val="18"/>
          <w:szCs w:val="18"/>
        </w:rPr>
        <w:pPrChange w:id="20" w:author="Syed Mohammed Mohiuddin" w:date="2019-05-15T16:38:00Z">
          <w:pPr>
            <w:numPr>
              <w:ilvl w:val="1"/>
              <w:numId w:val="5"/>
            </w:numPr>
            <w:tabs>
              <w:tab w:val="num" w:pos="1440"/>
            </w:tabs>
            <w:spacing w:after="0" w:line="375" w:lineRule="atLeast"/>
            <w:ind w:left="720" w:hanging="360"/>
            <w:jc w:val="both"/>
            <w:textAlignment w:val="baseline"/>
          </w:pPr>
        </w:pPrChange>
      </w:pPr>
      <w:del w:id="21" w:author="Syed Mohammed Mohiuddin" w:date="2019-05-15T16:37:00Z">
        <w:r w:rsidRPr="00FA4987" w:rsidDel="000C5347">
          <w:rPr>
            <w:rFonts w:ascii="Arial" w:eastAsia="Times New Roman" w:hAnsi="Arial" w:cs="Arial"/>
            <w:color w:val="4A4A4A"/>
            <w:sz w:val="18"/>
            <w:szCs w:val="18"/>
          </w:rPr>
          <w:delText>Full Name</w:delText>
        </w:r>
      </w:del>
    </w:p>
    <w:p w14:paraId="042B5907" w14:textId="02AC4E88" w:rsidR="006744DF" w:rsidRPr="00FA4987" w:rsidDel="000C5347" w:rsidRDefault="006744DF" w:rsidP="000C5347">
      <w:pPr>
        <w:numPr>
          <w:ilvl w:val="0"/>
          <w:numId w:val="5"/>
        </w:numPr>
        <w:spacing w:after="0" w:line="375" w:lineRule="atLeast"/>
        <w:jc w:val="both"/>
        <w:textAlignment w:val="baseline"/>
        <w:rPr>
          <w:del w:id="22" w:author="Syed Mohammed Mohiuddin" w:date="2019-05-15T16:38:00Z"/>
          <w:rFonts w:ascii="Arial" w:eastAsia="Times New Roman" w:hAnsi="Arial" w:cs="Arial"/>
          <w:color w:val="4A4A4A"/>
          <w:sz w:val="18"/>
          <w:szCs w:val="18"/>
        </w:rPr>
        <w:pPrChange w:id="23" w:author="Syed Mohammed Mohiuddin" w:date="2019-05-15T16:38:00Z">
          <w:pPr>
            <w:numPr>
              <w:ilvl w:val="1"/>
              <w:numId w:val="5"/>
            </w:numPr>
            <w:tabs>
              <w:tab w:val="num" w:pos="1440"/>
            </w:tabs>
            <w:spacing w:after="0" w:line="375" w:lineRule="atLeast"/>
            <w:ind w:left="720" w:hanging="360"/>
            <w:jc w:val="both"/>
            <w:textAlignment w:val="baseline"/>
          </w:pPr>
        </w:pPrChange>
      </w:pPr>
      <w:del w:id="24" w:author="Syed Mohammed Mohiuddin" w:date="2019-05-15T16:38:00Z">
        <w:r w:rsidDel="000C5347">
          <w:rPr>
            <w:rFonts w:ascii="Arial" w:eastAsia="Times New Roman" w:hAnsi="Arial" w:cs="Arial"/>
            <w:color w:val="4A4A4A"/>
            <w:sz w:val="18"/>
            <w:szCs w:val="18"/>
          </w:rPr>
          <w:delText xml:space="preserve">Valid </w:delText>
        </w:r>
        <w:r w:rsidR="00C77F56" w:rsidDel="000C5347">
          <w:rPr>
            <w:rFonts w:ascii="Arial" w:eastAsia="Times New Roman" w:hAnsi="Arial" w:cs="Arial"/>
            <w:color w:val="4A4A4A"/>
            <w:sz w:val="18"/>
            <w:szCs w:val="18"/>
          </w:rPr>
          <w:delText xml:space="preserve">Mobile </w:delText>
        </w:r>
        <w:r w:rsidDel="000C5347">
          <w:rPr>
            <w:rFonts w:ascii="Arial" w:eastAsia="Times New Roman" w:hAnsi="Arial" w:cs="Arial"/>
            <w:color w:val="4A4A4A"/>
            <w:sz w:val="18"/>
            <w:szCs w:val="18"/>
          </w:rPr>
          <w:delText>Phone Number</w:delText>
        </w:r>
      </w:del>
    </w:p>
    <w:p w14:paraId="782038F8" w14:textId="274D7513" w:rsidR="00751FA7" w:rsidRPr="00FA4987" w:rsidRDefault="00751FA7" w:rsidP="000C5347">
      <w:pPr>
        <w:numPr>
          <w:ilvl w:val="0"/>
          <w:numId w:val="5"/>
        </w:numPr>
        <w:spacing w:after="0" w:line="375" w:lineRule="atLeast"/>
        <w:jc w:val="both"/>
        <w:textAlignment w:val="baseline"/>
        <w:rPr>
          <w:rFonts w:ascii="Arial" w:eastAsia="Times New Roman" w:hAnsi="Arial" w:cs="Arial"/>
          <w:color w:val="4A4A4A"/>
          <w:sz w:val="18"/>
          <w:szCs w:val="18"/>
        </w:rPr>
        <w:pPrChange w:id="25" w:author="Syed Mohammed Mohiuddin" w:date="2019-05-15T16:38:00Z">
          <w:pPr>
            <w:numPr>
              <w:ilvl w:val="1"/>
              <w:numId w:val="5"/>
            </w:numPr>
            <w:tabs>
              <w:tab w:val="num" w:pos="1440"/>
            </w:tabs>
            <w:spacing w:after="0" w:line="375" w:lineRule="atLeast"/>
            <w:ind w:left="720" w:hanging="360"/>
            <w:jc w:val="both"/>
            <w:textAlignment w:val="baseline"/>
          </w:pPr>
        </w:pPrChange>
      </w:pPr>
      <w:del w:id="26" w:author="Syed Mohammed Mohiuddin" w:date="2019-05-15T16:38:00Z">
        <w:r w:rsidRPr="00FA4987" w:rsidDel="000C5347">
          <w:rPr>
            <w:rFonts w:ascii="Arial" w:eastAsia="Times New Roman" w:hAnsi="Arial" w:cs="Arial"/>
            <w:color w:val="4A4A4A"/>
            <w:sz w:val="18"/>
            <w:szCs w:val="18"/>
          </w:rPr>
          <w:delText>Password</w:delText>
        </w:r>
      </w:del>
    </w:p>
    <w:p w14:paraId="0E0A1C3C" w14:textId="77777777" w:rsidR="00751FA7" w:rsidRDefault="00751FA7" w:rsidP="00FC5FC5">
      <w:pPr>
        <w:numPr>
          <w:ilvl w:val="0"/>
          <w:numId w:val="5"/>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Participants are also required to confirm that they have read, and shall abide by, these Terms and Conditions.</w:t>
      </w:r>
    </w:p>
    <w:p w14:paraId="34E9D508" w14:textId="5D3A3BE0" w:rsidR="006744DF" w:rsidRPr="00FC5FC5" w:rsidDel="000C5347" w:rsidRDefault="006744DF" w:rsidP="00FC5FC5">
      <w:pPr>
        <w:numPr>
          <w:ilvl w:val="0"/>
          <w:numId w:val="5"/>
        </w:numPr>
        <w:spacing w:after="0" w:line="375" w:lineRule="atLeast"/>
        <w:jc w:val="both"/>
        <w:textAlignment w:val="baseline"/>
        <w:rPr>
          <w:del w:id="27" w:author="Syed Mohammed Mohiuddin" w:date="2019-05-15T16:38:00Z"/>
          <w:rFonts w:ascii="Arial" w:eastAsia="Times New Roman" w:hAnsi="Arial" w:cs="Arial"/>
          <w:color w:val="4A4A4A"/>
          <w:sz w:val="18"/>
          <w:szCs w:val="18"/>
        </w:rPr>
      </w:pPr>
      <w:del w:id="28" w:author="Syed Mohammed Mohiuddin" w:date="2019-05-15T16:38:00Z">
        <w:r w:rsidRPr="00FC5FC5" w:rsidDel="000C5347">
          <w:rPr>
            <w:rFonts w:ascii="Arial" w:eastAsia="Times New Roman" w:hAnsi="Arial" w:cs="Arial"/>
            <w:color w:val="4A4A4A"/>
            <w:sz w:val="18"/>
            <w:szCs w:val="18"/>
          </w:rPr>
          <w:delText>Partici</w:delText>
        </w:r>
        <w:r w:rsidR="008127D2" w:rsidRPr="00FC5FC5" w:rsidDel="000C5347">
          <w:rPr>
            <w:rFonts w:ascii="Arial" w:eastAsia="Times New Roman" w:hAnsi="Arial" w:cs="Arial"/>
            <w:color w:val="4A4A4A"/>
            <w:sz w:val="18"/>
            <w:szCs w:val="18"/>
          </w:rPr>
          <w:delText xml:space="preserve">pants are also required to possess a valid phone number in order to receive a one-time verification code before proceeding further within the app. </w:delText>
        </w:r>
      </w:del>
    </w:p>
    <w:p w14:paraId="099E6655" w14:textId="1E17EB73" w:rsidR="00751FA7" w:rsidRPr="00FA4987" w:rsidRDefault="00751FA7" w:rsidP="00FC5FC5">
      <w:pPr>
        <w:numPr>
          <w:ilvl w:val="0"/>
          <w:numId w:val="5"/>
        </w:numPr>
        <w:spacing w:after="0" w:line="375" w:lineRule="atLeast"/>
        <w:jc w:val="both"/>
        <w:textAlignment w:val="baseline"/>
        <w:rPr>
          <w:rFonts w:ascii="Arial" w:eastAsia="Times New Roman" w:hAnsi="Arial" w:cs="Arial"/>
          <w:color w:val="4A4A4A"/>
          <w:sz w:val="18"/>
          <w:szCs w:val="18"/>
        </w:rPr>
      </w:pPr>
      <w:del w:id="29" w:author="Syed Mohammed Mohiuddin" w:date="2019-05-15T16:38:00Z">
        <w:r w:rsidRPr="00FA4987" w:rsidDel="000C5347">
          <w:rPr>
            <w:rFonts w:ascii="Arial" w:eastAsia="Times New Roman" w:hAnsi="Arial" w:cs="Arial"/>
            <w:color w:val="4A4A4A"/>
            <w:sz w:val="18"/>
            <w:szCs w:val="18"/>
          </w:rPr>
          <w:delText xml:space="preserve">Once the Participants have entered the above information, and clicked on the "register" tab, and such </w:delText>
        </w:r>
      </w:del>
      <w:r w:rsidRPr="00FA4987">
        <w:rPr>
          <w:rFonts w:ascii="Arial" w:eastAsia="Times New Roman" w:hAnsi="Arial" w:cs="Arial"/>
          <w:color w:val="4A4A4A"/>
          <w:sz w:val="18"/>
          <w:szCs w:val="18"/>
        </w:rPr>
        <w:t xml:space="preserve">Participants </w:t>
      </w:r>
      <w:proofErr w:type="gramStart"/>
      <w:r w:rsidRPr="00FA4987">
        <w:rPr>
          <w:rFonts w:ascii="Arial" w:eastAsia="Times New Roman" w:hAnsi="Arial" w:cs="Arial"/>
          <w:color w:val="4A4A4A"/>
          <w:sz w:val="18"/>
          <w:szCs w:val="18"/>
        </w:rPr>
        <w:t xml:space="preserve">are  </w:t>
      </w:r>
      <w:r w:rsidR="00C52964">
        <w:rPr>
          <w:rFonts w:ascii="Arial" w:eastAsia="Times New Roman" w:hAnsi="Arial" w:cs="Arial"/>
          <w:color w:val="4A4A4A"/>
          <w:sz w:val="18"/>
          <w:szCs w:val="18"/>
        </w:rPr>
        <w:t>will</w:t>
      </w:r>
      <w:proofErr w:type="gramEnd"/>
      <w:r w:rsidR="00C52964">
        <w:rPr>
          <w:rFonts w:ascii="Arial" w:eastAsia="Times New Roman" w:hAnsi="Arial" w:cs="Arial"/>
          <w:color w:val="4A4A4A"/>
          <w:sz w:val="18"/>
          <w:szCs w:val="18"/>
        </w:rPr>
        <w:t xml:space="preserve"> get a confirmation message displayed in the</w:t>
      </w:r>
      <w:r w:rsidR="00FC5FC5">
        <w:rPr>
          <w:rFonts w:ascii="Arial" w:eastAsia="Times New Roman" w:hAnsi="Arial" w:cs="Arial"/>
          <w:color w:val="4A4A4A"/>
          <w:sz w:val="18"/>
          <w:szCs w:val="18"/>
        </w:rPr>
        <w:t xml:space="preserve"> </w:t>
      </w:r>
      <w:r w:rsidR="00C52964">
        <w:rPr>
          <w:rFonts w:ascii="Arial" w:eastAsia="Times New Roman" w:hAnsi="Arial" w:cs="Arial"/>
          <w:color w:val="4A4A4A"/>
          <w:sz w:val="18"/>
          <w:szCs w:val="18"/>
        </w:rPr>
        <w:t>app.</w:t>
      </w:r>
    </w:p>
    <w:p w14:paraId="1CC876DD" w14:textId="12F5E6FB" w:rsidR="00751FA7" w:rsidRPr="00FA4987" w:rsidRDefault="00751FA7" w:rsidP="00FC5FC5">
      <w:pPr>
        <w:tabs>
          <w:tab w:val="left" w:pos="3660"/>
        </w:tabs>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 xml:space="preserve">8. </w:t>
      </w:r>
      <w:r w:rsidR="00423612">
        <w:rPr>
          <w:rFonts w:ascii="Arial" w:eastAsia="Times New Roman" w:hAnsi="Arial" w:cs="Arial"/>
          <w:b/>
          <w:bCs/>
          <w:color w:val="4A4A4A"/>
          <w:sz w:val="18"/>
          <w:szCs w:val="18"/>
        </w:rPr>
        <w:t>League</w:t>
      </w:r>
      <w:r w:rsidRPr="00FA4987">
        <w:rPr>
          <w:rFonts w:ascii="Arial" w:eastAsia="Times New Roman" w:hAnsi="Arial" w:cs="Arial"/>
          <w:b/>
          <w:bCs/>
          <w:color w:val="4A4A4A"/>
          <w:sz w:val="18"/>
          <w:szCs w:val="18"/>
        </w:rPr>
        <w:t>, Participation and Prizes</w:t>
      </w:r>
      <w:r w:rsidR="00334A62">
        <w:rPr>
          <w:rFonts w:ascii="Arial" w:eastAsia="Times New Roman" w:hAnsi="Arial" w:cs="Arial"/>
          <w:b/>
          <w:bCs/>
          <w:color w:val="4A4A4A"/>
          <w:sz w:val="18"/>
          <w:szCs w:val="18"/>
        </w:rPr>
        <w:tab/>
      </w:r>
    </w:p>
    <w:p w14:paraId="5184C7AA" w14:textId="2EE0DA6E" w:rsidR="00751FA7" w:rsidRDefault="00751FA7" w:rsidP="00FC5FC5">
      <w:pPr>
        <w:numPr>
          <w:ilvl w:val="0"/>
          <w:numId w:val="6"/>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As part of its services,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may also conduct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on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w:t>
      </w:r>
      <w:r w:rsidRPr="00FA4987">
        <w:rPr>
          <w:rFonts w:ascii="Arial" w:eastAsia="Times New Roman" w:hAnsi="Arial" w:cs="Arial"/>
          <w:color w:val="4A4A4A"/>
          <w:sz w:val="18"/>
          <w:szCs w:val="18"/>
        </w:rPr>
        <w:br/>
        <w:t xml:space="preserve">Currently,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provides </w:t>
      </w:r>
      <w:proofErr w:type="gramStart"/>
      <w:r w:rsidRPr="00FA4987">
        <w:rPr>
          <w:rFonts w:ascii="Arial" w:eastAsia="Times New Roman" w:hAnsi="Arial" w:cs="Arial"/>
          <w:color w:val="4A4A4A"/>
          <w:sz w:val="18"/>
          <w:szCs w:val="18"/>
        </w:rPr>
        <w:t>A</w:t>
      </w:r>
      <w:proofErr w:type="gramEnd"/>
      <w:r w:rsidRPr="00FA4987">
        <w:rPr>
          <w:rFonts w:ascii="Arial" w:eastAsia="Times New Roman" w:hAnsi="Arial" w:cs="Arial"/>
          <w:color w:val="4A4A4A"/>
          <w:sz w:val="18"/>
          <w:szCs w:val="18"/>
        </w:rPr>
        <w:t xml:space="preserve"> fantasy cricket game</w:t>
      </w:r>
      <w:r w:rsidR="00863AC3">
        <w:rPr>
          <w:rFonts w:ascii="Arial" w:eastAsia="Times New Roman" w:hAnsi="Arial" w:cs="Arial"/>
          <w:color w:val="4A4A4A"/>
          <w:sz w:val="18"/>
          <w:szCs w:val="18"/>
        </w:rPr>
        <w:t>.</w:t>
      </w:r>
      <w:r w:rsidRPr="00FA4987">
        <w:rPr>
          <w:rFonts w:ascii="Arial" w:eastAsia="Times New Roman" w:hAnsi="Arial" w:cs="Arial"/>
          <w:color w:val="4A4A4A"/>
          <w:sz w:val="18"/>
          <w:szCs w:val="18"/>
        </w:rPr>
        <w:t xml:space="preserve"> Individual users wishing to participate in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("Participants") are invited to create their own fantasy team </w:t>
      </w:r>
      <w:r w:rsidRPr="00FA4987">
        <w:rPr>
          <w:rFonts w:ascii="Arial" w:eastAsia="Times New Roman" w:hAnsi="Arial" w:cs="Arial"/>
          <w:b/>
          <w:bCs/>
          <w:color w:val="4A4A4A"/>
          <w:sz w:val="18"/>
          <w:szCs w:val="18"/>
          <w:bdr w:val="none" w:sz="0" w:space="0" w:color="auto" w:frame="1"/>
        </w:rPr>
        <w:t>("Team/s")</w:t>
      </w:r>
      <w:r w:rsidRPr="00FA4987">
        <w:rPr>
          <w:rFonts w:ascii="Arial" w:eastAsia="Times New Roman" w:hAnsi="Arial" w:cs="Arial"/>
          <w:color w:val="4A4A4A"/>
          <w:sz w:val="18"/>
          <w:szCs w:val="18"/>
        </w:rPr>
        <w:t> cons</w:t>
      </w:r>
      <w:r w:rsidR="00863AC3">
        <w:rPr>
          <w:rFonts w:ascii="Arial" w:eastAsia="Times New Roman" w:hAnsi="Arial" w:cs="Arial"/>
          <w:color w:val="4A4A4A"/>
          <w:sz w:val="18"/>
          <w:szCs w:val="18"/>
        </w:rPr>
        <w:t xml:space="preserve">isting of real life cricketers </w:t>
      </w:r>
      <w:r w:rsidRPr="00FA4987">
        <w:rPr>
          <w:rFonts w:ascii="Arial" w:eastAsia="Times New Roman" w:hAnsi="Arial" w:cs="Arial"/>
          <w:color w:val="4A4A4A"/>
          <w:sz w:val="18"/>
          <w:szCs w:val="18"/>
        </w:rPr>
        <w:t xml:space="preserve">(as applicable) involved in the real-life cricket match (as applicable.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offers Participants fantasy game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relating to </w:t>
      </w:r>
      <w:r w:rsidR="00863AC3">
        <w:rPr>
          <w:rFonts w:ascii="Arial" w:eastAsia="Times New Roman" w:hAnsi="Arial" w:cs="Arial"/>
          <w:color w:val="4A4A4A"/>
          <w:sz w:val="18"/>
          <w:szCs w:val="18"/>
        </w:rPr>
        <w:t>PSL</w:t>
      </w:r>
      <w:r w:rsidRPr="00FA4987">
        <w:rPr>
          <w:rFonts w:ascii="Arial" w:eastAsia="Times New Roman" w:hAnsi="Arial" w:cs="Arial"/>
          <w:color w:val="4A4A4A"/>
          <w:sz w:val="18"/>
          <w:szCs w:val="18"/>
        </w:rPr>
        <w:t xml:space="preserve">, and Participants can participate in such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with their Team. Teams are awarded points on the basis of the real life cricketers' (as applicable) performances at the end of a designated match, round or tournament of the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The Participant(s) whose Team(s) have achieved the highest aggregate </w:t>
      </w:r>
      <w:r w:rsidR="00423612">
        <w:rPr>
          <w:rFonts w:ascii="Arial" w:eastAsia="Times New Roman" w:hAnsi="Arial" w:cs="Arial"/>
          <w:color w:val="4A4A4A"/>
          <w:sz w:val="18"/>
          <w:szCs w:val="18"/>
        </w:rPr>
        <w:t>point</w:t>
      </w:r>
      <w:r w:rsidRPr="00FA4987">
        <w:rPr>
          <w:rFonts w:ascii="Arial" w:eastAsia="Times New Roman" w:hAnsi="Arial" w:cs="Arial"/>
          <w:color w:val="4A4A4A"/>
          <w:sz w:val="18"/>
          <w:szCs w:val="18"/>
        </w:rPr>
        <w:t xml:space="preserve">(s) in the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shall be declared</w:t>
      </w:r>
      <w:r w:rsidR="00490D6B">
        <w:rPr>
          <w:rFonts w:ascii="Arial" w:eastAsia="Times New Roman" w:hAnsi="Arial" w:cs="Arial"/>
          <w:color w:val="4A4A4A"/>
          <w:sz w:val="18"/>
          <w:szCs w:val="18"/>
        </w:rPr>
        <w:t xml:space="preserve"> a </w:t>
      </w:r>
      <w:r w:rsidRPr="00FA4987">
        <w:rPr>
          <w:rFonts w:ascii="Arial" w:eastAsia="Times New Roman" w:hAnsi="Arial" w:cs="Arial"/>
          <w:color w:val="4A4A4A"/>
          <w:sz w:val="18"/>
          <w:szCs w:val="18"/>
        </w:rPr>
        <w:t>winner </w:t>
      </w:r>
      <w:r w:rsidRPr="00FA4987">
        <w:rPr>
          <w:rFonts w:ascii="Arial" w:eastAsia="Times New Roman" w:hAnsi="Arial" w:cs="Arial"/>
          <w:b/>
          <w:bCs/>
          <w:color w:val="4A4A4A"/>
          <w:sz w:val="18"/>
          <w:szCs w:val="18"/>
          <w:bdr w:val="none" w:sz="0" w:space="0" w:color="auto" w:frame="1"/>
        </w:rPr>
        <w:t>("Winner</w:t>
      </w:r>
      <w:r w:rsidR="00490D6B">
        <w:rPr>
          <w:rFonts w:ascii="Arial" w:eastAsia="Times New Roman" w:hAnsi="Arial" w:cs="Arial"/>
          <w:b/>
          <w:bCs/>
          <w:color w:val="4A4A4A"/>
          <w:sz w:val="18"/>
          <w:szCs w:val="18"/>
          <w:bdr w:val="none" w:sz="0" w:space="0" w:color="auto" w:frame="1"/>
        </w:rPr>
        <w:t>/</w:t>
      </w:r>
      <w:r w:rsidRPr="00FA4987">
        <w:rPr>
          <w:rFonts w:ascii="Arial" w:eastAsia="Times New Roman" w:hAnsi="Arial" w:cs="Arial"/>
          <w:b/>
          <w:bCs/>
          <w:color w:val="4A4A4A"/>
          <w:sz w:val="18"/>
          <w:szCs w:val="18"/>
          <w:bdr w:val="none" w:sz="0" w:space="0" w:color="auto" w:frame="1"/>
        </w:rPr>
        <w:t>s")</w:t>
      </w:r>
      <w:r w:rsidRPr="00FA4987">
        <w:rPr>
          <w:rFonts w:ascii="Arial" w:eastAsia="Times New Roman" w:hAnsi="Arial" w:cs="Arial"/>
          <w:color w:val="4A4A4A"/>
          <w:sz w:val="18"/>
          <w:szCs w:val="18"/>
        </w:rPr>
        <w:t xml:space="preserve">. In certain pre-specified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w:t>
      </w:r>
      <w:r w:rsidR="00956B52">
        <w:rPr>
          <w:rFonts w:ascii="Arial" w:eastAsia="Times New Roman" w:hAnsi="Arial" w:cs="Arial"/>
          <w:color w:val="4A4A4A"/>
          <w:sz w:val="18"/>
          <w:szCs w:val="18"/>
        </w:rPr>
        <w:t>ACL</w:t>
      </w:r>
      <w:r w:rsidR="00C460CA">
        <w:rPr>
          <w:rFonts w:ascii="Arial" w:eastAsia="Times New Roman" w:hAnsi="Arial" w:cs="Arial"/>
          <w:color w:val="4A4A4A"/>
          <w:sz w:val="18"/>
          <w:szCs w:val="18"/>
        </w:rPr>
        <w:t>,</w:t>
      </w:r>
      <w:r w:rsidRPr="00FA4987">
        <w:rPr>
          <w:rFonts w:ascii="Arial" w:eastAsia="Times New Roman" w:hAnsi="Arial" w:cs="Arial"/>
          <w:color w:val="4A4A4A"/>
          <w:sz w:val="18"/>
          <w:szCs w:val="18"/>
        </w:rPr>
        <w:t xml:space="preserve"> may declare more than one Winner and distribute prizes to such Winners in increasing order of their Team's aggregate </w:t>
      </w:r>
      <w:r w:rsidR="00423612">
        <w:rPr>
          <w:rFonts w:ascii="Arial" w:eastAsia="Times New Roman" w:hAnsi="Arial" w:cs="Arial"/>
          <w:color w:val="4A4A4A"/>
          <w:sz w:val="18"/>
          <w:szCs w:val="18"/>
        </w:rPr>
        <w:t>point</w:t>
      </w:r>
      <w:r w:rsidRPr="00FA4987">
        <w:rPr>
          <w:rFonts w:ascii="Arial" w:eastAsia="Times New Roman" w:hAnsi="Arial" w:cs="Arial"/>
          <w:color w:val="4A4A4A"/>
          <w:sz w:val="18"/>
          <w:szCs w:val="18"/>
        </w:rPr>
        <w:t xml:space="preserve"> at the end of the designated round(s) of the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w:t>
      </w:r>
      <w:r w:rsidRPr="00FA4987">
        <w:rPr>
          <w:rFonts w:ascii="Arial" w:eastAsia="Times New Roman" w:hAnsi="Arial" w:cs="Arial"/>
          <w:color w:val="4A4A4A"/>
          <w:sz w:val="18"/>
          <w:szCs w:val="18"/>
        </w:rPr>
        <w:br/>
        <w:t xml:space="preserve">The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across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shall, in addition to the Terms and Conditions, rules and regulations m</w:t>
      </w:r>
      <w:r w:rsidR="00863AC3">
        <w:rPr>
          <w:rFonts w:ascii="Arial" w:eastAsia="Times New Roman" w:hAnsi="Arial" w:cs="Arial"/>
          <w:color w:val="4A4A4A"/>
          <w:sz w:val="18"/>
          <w:szCs w:val="18"/>
        </w:rPr>
        <w:t xml:space="preserve">entioned herein, be governed by </w:t>
      </w:r>
      <w:r w:rsidRPr="00863AC3">
        <w:rPr>
          <w:rFonts w:ascii="Arial" w:eastAsia="Times New Roman" w:hAnsi="Arial" w:cs="Arial"/>
          <w:color w:val="4A4A4A"/>
          <w:sz w:val="18"/>
          <w:szCs w:val="18"/>
        </w:rPr>
        <w:t>"</w:t>
      </w:r>
      <w:r w:rsidR="00C52964">
        <w:rPr>
          <w:rFonts w:ascii="Arial" w:eastAsia="Times New Roman" w:hAnsi="Arial" w:cs="Arial"/>
          <w:color w:val="4A4A4A"/>
          <w:sz w:val="18"/>
          <w:szCs w:val="18"/>
        </w:rPr>
        <w:t>Rules</w:t>
      </w:r>
      <w:r w:rsidRPr="00863AC3">
        <w:rPr>
          <w:rFonts w:ascii="Arial" w:eastAsia="Times New Roman" w:hAnsi="Arial" w:cs="Arial"/>
          <w:color w:val="4A4A4A"/>
          <w:sz w:val="18"/>
          <w:szCs w:val="18"/>
        </w:rPr>
        <w:t xml:space="preserve">" available </w:t>
      </w:r>
      <w:r w:rsidR="00C52964">
        <w:rPr>
          <w:rFonts w:ascii="Arial" w:eastAsia="Times New Roman" w:hAnsi="Arial" w:cs="Arial"/>
          <w:color w:val="4A4A4A"/>
          <w:sz w:val="18"/>
          <w:szCs w:val="18"/>
        </w:rPr>
        <w:t>in Rules section of the App.</w:t>
      </w:r>
      <w:r w:rsidR="00863AC3" w:rsidRPr="00863AC3">
        <w:rPr>
          <w:rFonts w:ascii="Arial" w:eastAsia="Times New Roman" w:hAnsi="Arial" w:cs="Arial"/>
          <w:color w:val="4A4A4A"/>
          <w:sz w:val="18"/>
          <w:szCs w:val="18"/>
        </w:rPr>
        <w:t xml:space="preserve"> </w:t>
      </w:r>
    </w:p>
    <w:p w14:paraId="73D5E632" w14:textId="382B8543" w:rsidR="00C460CA" w:rsidRPr="00863AC3" w:rsidRDefault="00C460CA" w:rsidP="00FC5FC5">
      <w:pPr>
        <w:numPr>
          <w:ilvl w:val="0"/>
          <w:numId w:val="6"/>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 xml:space="preserve">The prizes distributed to the winners of this league will be awarded by </w:t>
      </w:r>
      <w:r w:rsidR="00BB62C9">
        <w:rPr>
          <w:rFonts w:ascii="Arial" w:eastAsia="Times New Roman" w:hAnsi="Arial" w:cs="Arial"/>
          <w:color w:val="4A4A4A"/>
          <w:sz w:val="18"/>
          <w:szCs w:val="18"/>
        </w:rPr>
        <w:t>JS Bank</w:t>
      </w:r>
      <w:r>
        <w:rPr>
          <w:rFonts w:ascii="Arial" w:eastAsia="Times New Roman" w:hAnsi="Arial" w:cs="Arial"/>
          <w:color w:val="4A4A4A"/>
          <w:sz w:val="18"/>
          <w:szCs w:val="18"/>
        </w:rPr>
        <w:t xml:space="preserve"> and the Third parties affiliated with ACL.</w:t>
      </w:r>
    </w:p>
    <w:p w14:paraId="6DEC9441" w14:textId="7C584FC7" w:rsidR="00751FA7" w:rsidRPr="00FA4987" w:rsidRDefault="00751FA7" w:rsidP="00FC5FC5">
      <w:pPr>
        <w:numPr>
          <w:ilvl w:val="0"/>
          <w:numId w:val="6"/>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Currently, </w:t>
      </w:r>
      <w:r w:rsidR="00863AC3">
        <w:rPr>
          <w:rFonts w:ascii="Arial" w:eastAsia="Times New Roman" w:hAnsi="Arial" w:cs="Arial"/>
          <w:color w:val="4A4A4A"/>
          <w:sz w:val="18"/>
          <w:szCs w:val="18"/>
        </w:rPr>
        <w:t>the</w:t>
      </w:r>
      <w:r w:rsidRPr="00FA4987">
        <w:rPr>
          <w:rFonts w:ascii="Arial" w:eastAsia="Times New Roman" w:hAnsi="Arial" w:cs="Arial"/>
          <w:color w:val="4A4A4A"/>
          <w:sz w:val="18"/>
          <w:szCs w:val="18"/>
        </w:rPr>
        <w:t xml:space="preserv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made available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Users may participate in the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w:t>
      </w:r>
      <w:r w:rsidR="00863AC3">
        <w:rPr>
          <w:rFonts w:ascii="Arial" w:eastAsia="Times New Roman" w:hAnsi="Arial" w:cs="Arial"/>
          <w:color w:val="4A4A4A"/>
          <w:sz w:val="18"/>
          <w:szCs w:val="18"/>
        </w:rPr>
        <w:t>as provided in the App</w:t>
      </w:r>
      <w:r w:rsidRPr="00FA4987">
        <w:rPr>
          <w:rFonts w:ascii="Arial" w:eastAsia="Times New Roman" w:hAnsi="Arial" w:cs="Arial"/>
          <w:color w:val="4A4A4A"/>
          <w:sz w:val="18"/>
          <w:szCs w:val="18"/>
        </w:rPr>
        <w:t xml:space="preserve">. The Participant with the highest aggregate points at the end of the pre-determined round shall be eligible to win a pre-designated prize, as stated </w:t>
      </w:r>
      <w:r w:rsidR="00863AC3">
        <w:rPr>
          <w:rFonts w:ascii="Arial" w:eastAsia="Times New Roman" w:hAnsi="Arial" w:cs="Arial"/>
          <w:color w:val="4A4A4A"/>
          <w:sz w:val="18"/>
          <w:szCs w:val="18"/>
        </w:rPr>
        <w:t>in the App</w:t>
      </w:r>
      <w:r w:rsidRPr="00FA4987">
        <w:rPr>
          <w:rFonts w:ascii="Arial" w:eastAsia="Times New Roman" w:hAnsi="Arial" w:cs="Arial"/>
          <w:color w:val="4A4A4A"/>
          <w:sz w:val="18"/>
          <w:szCs w:val="18"/>
        </w:rPr>
        <w:t>.</w:t>
      </w:r>
    </w:p>
    <w:p w14:paraId="2800771A" w14:textId="77777777" w:rsidR="00751FA7" w:rsidRPr="00FA4987" w:rsidRDefault="00751FA7" w:rsidP="00FC5FC5">
      <w:pPr>
        <w:numPr>
          <w:ilvl w:val="0"/>
          <w:numId w:val="6"/>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Participants acknowledge and agree that they may enter only one Team in any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offered in relation to a </w:t>
      </w:r>
      <w:r w:rsidR="00863AC3">
        <w:rPr>
          <w:rFonts w:ascii="Arial" w:eastAsia="Times New Roman" w:hAnsi="Arial" w:cs="Arial"/>
          <w:color w:val="4A4A4A"/>
          <w:sz w:val="18"/>
          <w:szCs w:val="18"/>
        </w:rPr>
        <w:t>PSL</w:t>
      </w:r>
      <w:r w:rsidRPr="00FA4987">
        <w:rPr>
          <w:rFonts w:ascii="Arial" w:eastAsia="Times New Roman" w:hAnsi="Arial" w:cs="Arial"/>
          <w:color w:val="4A4A4A"/>
          <w:sz w:val="18"/>
          <w:szCs w:val="18"/>
        </w:rPr>
        <w:t xml:space="preserve">. </w:t>
      </w:r>
      <w:r w:rsidR="00863AC3">
        <w:rPr>
          <w:rFonts w:ascii="Arial" w:eastAsia="Times New Roman" w:hAnsi="Arial" w:cs="Arial"/>
          <w:color w:val="4A4A4A"/>
          <w:sz w:val="18"/>
          <w:szCs w:val="18"/>
        </w:rPr>
        <w:t>T</w:t>
      </w:r>
      <w:r w:rsidRPr="00FA4987">
        <w:rPr>
          <w:rFonts w:ascii="Arial" w:eastAsia="Times New Roman" w:hAnsi="Arial" w:cs="Arial"/>
          <w:color w:val="4A4A4A"/>
          <w:sz w:val="18"/>
          <w:szCs w:val="18"/>
        </w:rPr>
        <w:t>he Participant will be permitted to edit or revise the</w:t>
      </w:r>
      <w:r w:rsidR="00863AC3">
        <w:rPr>
          <w:rFonts w:ascii="Arial" w:eastAsia="Times New Roman" w:hAnsi="Arial" w:cs="Arial"/>
          <w:color w:val="4A4A4A"/>
          <w:sz w:val="18"/>
          <w:szCs w:val="18"/>
        </w:rPr>
        <w:t>ir</w:t>
      </w:r>
      <w:r w:rsidRPr="00FA4987">
        <w:rPr>
          <w:rFonts w:ascii="Arial" w:eastAsia="Times New Roman" w:hAnsi="Arial" w:cs="Arial"/>
          <w:color w:val="4A4A4A"/>
          <w:sz w:val="18"/>
          <w:szCs w:val="18"/>
        </w:rPr>
        <w:t xml:space="preserve"> Team for participation. In addition, it is expressly clarified that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may, from time to time, restrict the maximum number of Team that may be created by a single User account (for each format of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in each case to such number as determined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in its sole discretion.</w:t>
      </w:r>
    </w:p>
    <w:p w14:paraId="34E5F318" w14:textId="7BE55226" w:rsidR="00751FA7" w:rsidRPr="001B15C8" w:rsidRDefault="00956B52" w:rsidP="00FC5FC5">
      <w:pPr>
        <w:numPr>
          <w:ilvl w:val="0"/>
          <w:numId w:val="7"/>
        </w:numPr>
        <w:spacing w:after="0" w:line="375" w:lineRule="atLeast"/>
        <w:jc w:val="both"/>
        <w:textAlignment w:val="baseline"/>
        <w:rPr>
          <w:rFonts w:ascii="Arial" w:eastAsia="Times New Roman" w:hAnsi="Arial" w:cs="Arial"/>
          <w:color w:val="4A4A4A"/>
          <w:sz w:val="18"/>
          <w:szCs w:val="18"/>
          <w:highlight w:val="yellow"/>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provides </w:t>
      </w:r>
      <w:r w:rsidR="00423612">
        <w:rPr>
          <w:rFonts w:ascii="Arial" w:eastAsia="Times New Roman" w:hAnsi="Arial" w:cs="Arial"/>
          <w:color w:val="4A4A4A"/>
          <w:sz w:val="18"/>
          <w:szCs w:val="18"/>
        </w:rPr>
        <w:t>League</w:t>
      </w:r>
      <w:r w:rsidR="00751FA7" w:rsidRPr="00FA4987">
        <w:rPr>
          <w:rFonts w:ascii="Arial" w:eastAsia="Times New Roman" w:hAnsi="Arial" w:cs="Arial"/>
          <w:color w:val="4A4A4A"/>
          <w:sz w:val="18"/>
          <w:szCs w:val="18"/>
        </w:rPr>
        <w:t xml:space="preserve">. in two separate formats of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Services, (1) as a public </w:t>
      </w:r>
      <w:r w:rsidR="00091387">
        <w:rPr>
          <w:rFonts w:ascii="Arial" w:eastAsia="Times New Roman" w:hAnsi="Arial" w:cs="Arial"/>
          <w:color w:val="4A4A4A"/>
          <w:sz w:val="18"/>
          <w:szCs w:val="18"/>
        </w:rPr>
        <w:t>league</w:t>
      </w:r>
      <w:r w:rsidR="00751FA7" w:rsidRPr="00FA4987">
        <w:rPr>
          <w:rFonts w:ascii="Arial" w:eastAsia="Times New Roman" w:hAnsi="Arial" w:cs="Arial"/>
          <w:color w:val="4A4A4A"/>
          <w:sz w:val="18"/>
          <w:szCs w:val="18"/>
        </w:rPr>
        <w:t xml:space="preserve"> where Users can participate in a </w:t>
      </w:r>
      <w:r w:rsidR="00091387">
        <w:rPr>
          <w:rFonts w:ascii="Arial" w:eastAsia="Times New Roman" w:hAnsi="Arial" w:cs="Arial"/>
          <w:color w:val="4A4A4A"/>
          <w:sz w:val="18"/>
          <w:szCs w:val="18"/>
        </w:rPr>
        <w:t>league</w:t>
      </w:r>
      <w:r w:rsidR="00751FA7" w:rsidRPr="00FA4987">
        <w:rPr>
          <w:rFonts w:ascii="Arial" w:eastAsia="Times New Roman" w:hAnsi="Arial" w:cs="Arial"/>
          <w:color w:val="4A4A4A"/>
          <w:sz w:val="18"/>
          <w:szCs w:val="18"/>
        </w:rPr>
        <w:t xml:space="preserve"> with other Users without any restriction on participation and </w:t>
      </w:r>
      <w:commentRangeStart w:id="30"/>
      <w:r w:rsidR="00751FA7" w:rsidRPr="00FA4987">
        <w:rPr>
          <w:rFonts w:ascii="Arial" w:eastAsia="Times New Roman" w:hAnsi="Arial" w:cs="Arial"/>
          <w:color w:val="4A4A4A"/>
          <w:sz w:val="18"/>
          <w:szCs w:val="18"/>
        </w:rPr>
        <w:t xml:space="preserve">(2) </w:t>
      </w:r>
      <w:r w:rsidR="00751FA7" w:rsidRPr="001B15C8">
        <w:rPr>
          <w:rFonts w:ascii="Arial" w:eastAsia="Times New Roman" w:hAnsi="Arial" w:cs="Arial"/>
          <w:color w:val="4A4A4A"/>
          <w:sz w:val="18"/>
          <w:szCs w:val="18"/>
          <w:highlight w:val="yellow"/>
        </w:rPr>
        <w:t xml:space="preserve">private </w:t>
      </w:r>
      <w:r w:rsidR="00091387" w:rsidRPr="001B15C8">
        <w:rPr>
          <w:rFonts w:ascii="Arial" w:eastAsia="Times New Roman" w:hAnsi="Arial" w:cs="Arial"/>
          <w:color w:val="4A4A4A"/>
          <w:sz w:val="18"/>
          <w:szCs w:val="18"/>
          <w:highlight w:val="yellow"/>
        </w:rPr>
        <w:t>league</w:t>
      </w:r>
      <w:r w:rsidR="00751FA7" w:rsidRPr="001B15C8">
        <w:rPr>
          <w:rFonts w:ascii="Arial" w:eastAsia="Times New Roman" w:hAnsi="Arial" w:cs="Arial"/>
          <w:color w:val="4A4A4A"/>
          <w:sz w:val="18"/>
          <w:szCs w:val="18"/>
          <w:highlight w:val="yellow"/>
        </w:rPr>
        <w:t xml:space="preserve">, where Users can invite specific Users into a </w:t>
      </w:r>
      <w:r w:rsidR="00091387" w:rsidRPr="001B15C8">
        <w:rPr>
          <w:rFonts w:ascii="Arial" w:eastAsia="Times New Roman" w:hAnsi="Arial" w:cs="Arial"/>
          <w:color w:val="4A4A4A"/>
          <w:sz w:val="18"/>
          <w:szCs w:val="18"/>
          <w:highlight w:val="yellow"/>
        </w:rPr>
        <w:t>League</w:t>
      </w:r>
      <w:r w:rsidR="00751FA7" w:rsidRPr="001B15C8">
        <w:rPr>
          <w:rFonts w:ascii="Arial" w:eastAsia="Times New Roman" w:hAnsi="Arial" w:cs="Arial"/>
          <w:color w:val="4A4A4A"/>
          <w:sz w:val="18"/>
          <w:szCs w:val="18"/>
          <w:highlight w:val="yellow"/>
        </w:rPr>
        <w:t xml:space="preserve"> and restrict participation to such invited Users. All rules applicable to </w:t>
      </w:r>
      <w:r w:rsidR="00423612" w:rsidRPr="001B15C8">
        <w:rPr>
          <w:rFonts w:ascii="Arial" w:eastAsia="Times New Roman" w:hAnsi="Arial" w:cs="Arial"/>
          <w:color w:val="4A4A4A"/>
          <w:sz w:val="18"/>
          <w:szCs w:val="18"/>
          <w:highlight w:val="yellow"/>
        </w:rPr>
        <w:t>League</w:t>
      </w:r>
      <w:r w:rsidR="00751FA7" w:rsidRPr="001B15C8">
        <w:rPr>
          <w:rFonts w:ascii="Arial" w:eastAsia="Times New Roman" w:hAnsi="Arial" w:cs="Arial"/>
          <w:color w:val="4A4A4A"/>
          <w:sz w:val="18"/>
          <w:szCs w:val="18"/>
          <w:highlight w:val="yellow"/>
        </w:rPr>
        <w:t xml:space="preserve"> as set out herein shall be applicable to both formats of the </w:t>
      </w:r>
      <w:r w:rsidR="00423612" w:rsidRPr="001B15C8">
        <w:rPr>
          <w:rFonts w:ascii="Arial" w:eastAsia="Times New Roman" w:hAnsi="Arial" w:cs="Arial"/>
          <w:color w:val="4A4A4A"/>
          <w:sz w:val="18"/>
          <w:szCs w:val="18"/>
          <w:highlight w:val="yellow"/>
        </w:rPr>
        <w:t>League</w:t>
      </w:r>
      <w:commentRangeEnd w:id="30"/>
      <w:r w:rsidR="001B15C8" w:rsidRPr="001B15C8">
        <w:rPr>
          <w:rStyle w:val="CommentReference"/>
          <w:highlight w:val="yellow"/>
        </w:rPr>
        <w:commentReference w:id="30"/>
      </w:r>
      <w:r w:rsidR="00751FA7" w:rsidRPr="001B15C8">
        <w:rPr>
          <w:rFonts w:ascii="Arial" w:eastAsia="Times New Roman" w:hAnsi="Arial" w:cs="Arial"/>
          <w:color w:val="4A4A4A"/>
          <w:sz w:val="18"/>
          <w:szCs w:val="18"/>
          <w:highlight w:val="yellow"/>
        </w:rPr>
        <w:t>.</w:t>
      </w:r>
    </w:p>
    <w:p w14:paraId="74ABA09B" w14:textId="278D800E" w:rsidR="00751FA7" w:rsidRPr="006A5B89" w:rsidRDefault="00751FA7" w:rsidP="005F02B7">
      <w:pPr>
        <w:numPr>
          <w:ilvl w:val="0"/>
          <w:numId w:val="7"/>
        </w:numPr>
        <w:spacing w:after="0" w:line="375" w:lineRule="atLeast"/>
        <w:textAlignment w:val="baseline"/>
        <w:rPr>
          <w:rFonts w:ascii="Arial" w:eastAsia="Times New Roman" w:hAnsi="Arial" w:cs="Arial"/>
          <w:color w:val="4A4A4A"/>
          <w:sz w:val="18"/>
          <w:szCs w:val="18"/>
          <w:highlight w:val="yellow"/>
        </w:rPr>
      </w:pPr>
      <w:commentRangeStart w:id="31"/>
      <w:r w:rsidRPr="006A5B89">
        <w:rPr>
          <w:rFonts w:ascii="Arial" w:eastAsia="Times New Roman" w:hAnsi="Arial" w:cs="Arial"/>
          <w:b/>
          <w:bCs/>
          <w:color w:val="4A4A4A"/>
          <w:sz w:val="18"/>
          <w:szCs w:val="18"/>
          <w:highlight w:val="yellow"/>
          <w:bdr w:val="none" w:sz="0" w:space="0" w:color="auto" w:frame="1"/>
        </w:rPr>
        <w:t xml:space="preserve">Private </w:t>
      </w:r>
      <w:r w:rsidR="00423612" w:rsidRPr="006A5B89">
        <w:rPr>
          <w:rFonts w:ascii="Arial" w:eastAsia="Times New Roman" w:hAnsi="Arial" w:cs="Arial"/>
          <w:b/>
          <w:bCs/>
          <w:color w:val="4A4A4A"/>
          <w:sz w:val="18"/>
          <w:szCs w:val="18"/>
          <w:highlight w:val="yellow"/>
          <w:bdr w:val="none" w:sz="0" w:space="0" w:color="auto" w:frame="1"/>
        </w:rPr>
        <w:t>League</w:t>
      </w:r>
      <w:bookmarkStart w:id="32" w:name="_GoBack"/>
      <w:bookmarkEnd w:id="32"/>
    </w:p>
    <w:p w14:paraId="773D3FAF" w14:textId="1D7D0861" w:rsidR="00751FA7" w:rsidRPr="006A5B89" w:rsidRDefault="00751FA7" w:rsidP="00FC5FC5">
      <w:pPr>
        <w:numPr>
          <w:ilvl w:val="1"/>
          <w:numId w:val="7"/>
        </w:numPr>
        <w:spacing w:after="0" w:line="375" w:lineRule="atLeast"/>
        <w:ind w:left="720"/>
        <w:jc w:val="both"/>
        <w:textAlignment w:val="baseline"/>
        <w:rPr>
          <w:rFonts w:ascii="Arial" w:eastAsia="Times New Roman" w:hAnsi="Arial" w:cs="Arial"/>
          <w:color w:val="4A4A4A"/>
          <w:sz w:val="18"/>
          <w:szCs w:val="18"/>
          <w:highlight w:val="yellow"/>
        </w:rPr>
      </w:pPr>
      <w:r w:rsidRPr="006A5B89">
        <w:rPr>
          <w:rFonts w:ascii="Arial" w:eastAsia="Times New Roman" w:hAnsi="Arial" w:cs="Arial"/>
          <w:color w:val="4A4A4A"/>
          <w:sz w:val="18"/>
          <w:szCs w:val="18"/>
          <w:highlight w:val="yellow"/>
        </w:rPr>
        <w:t xml:space="preserve">In the Private </w:t>
      </w:r>
      <w:r w:rsidR="00091387" w:rsidRPr="006A5B89">
        <w:rPr>
          <w:rFonts w:ascii="Arial" w:eastAsia="Times New Roman" w:hAnsi="Arial" w:cs="Arial"/>
          <w:color w:val="4A4A4A"/>
          <w:sz w:val="18"/>
          <w:szCs w:val="18"/>
          <w:highlight w:val="yellow"/>
        </w:rPr>
        <w:t>league</w:t>
      </w:r>
      <w:r w:rsidRPr="006A5B89">
        <w:rPr>
          <w:rFonts w:ascii="Arial" w:eastAsia="Times New Roman" w:hAnsi="Arial" w:cs="Arial"/>
          <w:color w:val="4A4A4A"/>
          <w:sz w:val="18"/>
          <w:szCs w:val="18"/>
          <w:highlight w:val="yellow"/>
        </w:rPr>
        <w:t xml:space="preserve"> format of the </w:t>
      </w:r>
      <w:r w:rsidR="00423612" w:rsidRPr="006A5B89">
        <w:rPr>
          <w:rFonts w:ascii="Arial" w:eastAsia="Times New Roman" w:hAnsi="Arial" w:cs="Arial"/>
          <w:color w:val="4A4A4A"/>
          <w:sz w:val="18"/>
          <w:szCs w:val="18"/>
          <w:highlight w:val="yellow"/>
        </w:rPr>
        <w:t>League</w:t>
      </w:r>
      <w:r w:rsidRPr="006A5B89">
        <w:rPr>
          <w:rFonts w:ascii="Arial" w:eastAsia="Times New Roman" w:hAnsi="Arial" w:cs="Arial"/>
          <w:color w:val="4A4A4A"/>
          <w:sz w:val="18"/>
          <w:szCs w:val="18"/>
          <w:highlight w:val="yellow"/>
        </w:rPr>
        <w:t xml:space="preserve">, </w:t>
      </w:r>
      <w:r w:rsidR="00956B52" w:rsidRPr="006A5B89">
        <w:rPr>
          <w:rFonts w:ascii="Arial" w:eastAsia="Times New Roman" w:hAnsi="Arial" w:cs="Arial"/>
          <w:color w:val="4A4A4A"/>
          <w:sz w:val="18"/>
          <w:szCs w:val="18"/>
          <w:highlight w:val="yellow"/>
        </w:rPr>
        <w:t>ACL</w:t>
      </w:r>
      <w:r w:rsidRPr="006A5B89">
        <w:rPr>
          <w:rFonts w:ascii="Arial" w:eastAsia="Times New Roman" w:hAnsi="Arial" w:cs="Arial"/>
          <w:color w:val="4A4A4A"/>
          <w:sz w:val="18"/>
          <w:szCs w:val="18"/>
          <w:highlight w:val="yellow"/>
        </w:rPr>
        <w:t xml:space="preserve"> enables Users to create a </w:t>
      </w:r>
      <w:r w:rsidR="00091387" w:rsidRPr="006A5B89">
        <w:rPr>
          <w:rFonts w:ascii="Arial" w:eastAsia="Times New Roman" w:hAnsi="Arial" w:cs="Arial"/>
          <w:color w:val="4A4A4A"/>
          <w:sz w:val="18"/>
          <w:szCs w:val="18"/>
          <w:highlight w:val="yellow"/>
        </w:rPr>
        <w:t>league</w:t>
      </w:r>
      <w:r w:rsidRPr="006A5B89">
        <w:rPr>
          <w:rFonts w:ascii="Arial" w:eastAsia="Times New Roman" w:hAnsi="Arial" w:cs="Arial"/>
          <w:color w:val="4A4A4A"/>
          <w:sz w:val="18"/>
          <w:szCs w:val="18"/>
          <w:highlight w:val="yellow"/>
        </w:rPr>
        <w:t xml:space="preserve"> ("Private </w:t>
      </w:r>
      <w:r w:rsidR="00091387" w:rsidRPr="006A5B89">
        <w:rPr>
          <w:rFonts w:ascii="Arial" w:eastAsia="Times New Roman" w:hAnsi="Arial" w:cs="Arial"/>
          <w:color w:val="4A4A4A"/>
          <w:sz w:val="18"/>
          <w:szCs w:val="18"/>
          <w:highlight w:val="yellow"/>
        </w:rPr>
        <w:t>league</w:t>
      </w:r>
      <w:r w:rsidRPr="006A5B89">
        <w:rPr>
          <w:rFonts w:ascii="Arial" w:eastAsia="Times New Roman" w:hAnsi="Arial" w:cs="Arial"/>
          <w:color w:val="4A4A4A"/>
          <w:sz w:val="18"/>
          <w:szCs w:val="18"/>
          <w:highlight w:val="yellow"/>
        </w:rPr>
        <w:t xml:space="preserve">") and invite other users, whether existing Users or otherwise, ("Invited User") to </w:t>
      </w:r>
      <w:r w:rsidR="00091387" w:rsidRPr="006A5B89">
        <w:rPr>
          <w:rFonts w:ascii="Arial" w:eastAsia="Times New Roman" w:hAnsi="Arial" w:cs="Arial"/>
          <w:color w:val="4A4A4A"/>
          <w:sz w:val="18"/>
          <w:szCs w:val="18"/>
          <w:highlight w:val="yellow"/>
        </w:rPr>
        <w:t>enlist their</w:t>
      </w:r>
      <w:r w:rsidRPr="006A5B89">
        <w:rPr>
          <w:rFonts w:ascii="Arial" w:eastAsia="Times New Roman" w:hAnsi="Arial" w:cs="Arial"/>
          <w:color w:val="4A4A4A"/>
          <w:sz w:val="18"/>
          <w:szCs w:val="18"/>
          <w:highlight w:val="yellow"/>
        </w:rPr>
        <w:t xml:space="preserve"> Team and participate in the </w:t>
      </w:r>
      <w:r w:rsidR="00423612" w:rsidRPr="006A5B89">
        <w:rPr>
          <w:rFonts w:ascii="Arial" w:eastAsia="Times New Roman" w:hAnsi="Arial" w:cs="Arial"/>
          <w:color w:val="4A4A4A"/>
          <w:sz w:val="18"/>
          <w:szCs w:val="18"/>
          <w:highlight w:val="yellow"/>
        </w:rPr>
        <w:t>League</w:t>
      </w:r>
      <w:r w:rsidRPr="006A5B89">
        <w:rPr>
          <w:rFonts w:ascii="Arial" w:eastAsia="Times New Roman" w:hAnsi="Arial" w:cs="Arial"/>
          <w:color w:val="4A4A4A"/>
          <w:sz w:val="18"/>
          <w:szCs w:val="18"/>
          <w:highlight w:val="yellow"/>
        </w:rPr>
        <w:t xml:space="preserve">. The User shall supply a name for the Private </w:t>
      </w:r>
      <w:r w:rsidR="00091387" w:rsidRPr="006A5B89">
        <w:rPr>
          <w:rFonts w:ascii="Arial" w:eastAsia="Times New Roman" w:hAnsi="Arial" w:cs="Arial"/>
          <w:color w:val="4A4A4A"/>
          <w:sz w:val="18"/>
          <w:szCs w:val="18"/>
          <w:highlight w:val="yellow"/>
        </w:rPr>
        <w:t>league</w:t>
      </w:r>
      <w:r w:rsidRPr="006A5B89">
        <w:rPr>
          <w:rFonts w:ascii="Arial" w:eastAsia="Times New Roman" w:hAnsi="Arial" w:cs="Arial"/>
          <w:color w:val="4A4A4A"/>
          <w:sz w:val="18"/>
          <w:szCs w:val="18"/>
          <w:highlight w:val="yellow"/>
        </w:rPr>
        <w:t xml:space="preserve">. User to register with </w:t>
      </w:r>
      <w:r w:rsidR="00956B52" w:rsidRPr="006A5B89">
        <w:rPr>
          <w:rFonts w:ascii="Arial" w:eastAsia="Times New Roman" w:hAnsi="Arial" w:cs="Arial"/>
          <w:color w:val="4A4A4A"/>
          <w:sz w:val="18"/>
          <w:szCs w:val="18"/>
          <w:highlight w:val="yellow"/>
        </w:rPr>
        <w:t>ACL</w:t>
      </w:r>
      <w:r w:rsidRPr="006A5B89">
        <w:rPr>
          <w:rFonts w:ascii="Arial" w:eastAsia="Times New Roman" w:hAnsi="Arial" w:cs="Arial"/>
          <w:color w:val="4A4A4A"/>
          <w:sz w:val="18"/>
          <w:szCs w:val="18"/>
          <w:highlight w:val="yellow"/>
        </w:rPr>
        <w:t xml:space="preserve"> (if necessary) and participate in the Private </w:t>
      </w:r>
      <w:r w:rsidR="00091387" w:rsidRPr="006A5B89">
        <w:rPr>
          <w:rFonts w:ascii="Arial" w:eastAsia="Times New Roman" w:hAnsi="Arial" w:cs="Arial"/>
          <w:color w:val="4A4A4A"/>
          <w:sz w:val="18"/>
          <w:szCs w:val="18"/>
          <w:highlight w:val="yellow"/>
        </w:rPr>
        <w:t>league</w:t>
      </w:r>
      <w:r w:rsidRPr="006A5B89">
        <w:rPr>
          <w:rFonts w:ascii="Arial" w:eastAsia="Times New Roman" w:hAnsi="Arial" w:cs="Arial"/>
          <w:color w:val="4A4A4A"/>
          <w:sz w:val="18"/>
          <w:szCs w:val="18"/>
          <w:highlight w:val="yellow"/>
        </w:rPr>
        <w:t xml:space="preserve"> in relation to which the invite</w:t>
      </w:r>
      <w:r w:rsidR="00573777" w:rsidRPr="006A5B89">
        <w:rPr>
          <w:rFonts w:ascii="Arial" w:eastAsia="Times New Roman" w:hAnsi="Arial" w:cs="Arial"/>
          <w:color w:val="4A4A4A"/>
          <w:sz w:val="18"/>
          <w:szCs w:val="18"/>
          <w:highlight w:val="yellow"/>
        </w:rPr>
        <w:t xml:space="preserve"> code</w:t>
      </w:r>
      <w:r w:rsidRPr="006A5B89">
        <w:rPr>
          <w:rFonts w:ascii="Arial" w:eastAsia="Times New Roman" w:hAnsi="Arial" w:cs="Arial"/>
          <w:color w:val="4A4A4A"/>
          <w:sz w:val="18"/>
          <w:szCs w:val="18"/>
          <w:highlight w:val="yellow"/>
        </w:rPr>
        <w:t xml:space="preserve"> has been issued.</w:t>
      </w:r>
      <w:commentRangeEnd w:id="31"/>
      <w:r w:rsidR="001B15C8" w:rsidRPr="006A5B89">
        <w:rPr>
          <w:rStyle w:val="CommentReference"/>
          <w:highlight w:val="yellow"/>
        </w:rPr>
        <w:commentReference w:id="31"/>
      </w:r>
    </w:p>
    <w:p w14:paraId="03C113A4"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10. Legality of Game of Skill</w:t>
      </w:r>
    </w:p>
    <w:p w14:paraId="211B1FD2" w14:textId="26EDA9A0" w:rsidR="00751FA7" w:rsidRPr="00FA4987" w:rsidRDefault="00751FA7" w:rsidP="00FE403B">
      <w:pPr>
        <w:numPr>
          <w:ilvl w:val="0"/>
          <w:numId w:val="8"/>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The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(s) described above (across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are games of skill as success of Participants depends primarily on their superior knowledge of the games of cricket and knowledge of players' relative form, players' performance in a particular territory, conditions and/or </w:t>
      </w:r>
      <w:del w:id="33" w:author="Syed Mohammed Mohiuddin" w:date="2019-05-15T13:54:00Z">
        <w:r w:rsidR="00256214" w:rsidDel="00FE403B">
          <w:rPr>
            <w:rFonts w:ascii="Arial" w:eastAsia="Times New Roman" w:hAnsi="Arial" w:cs="Arial"/>
            <w:color w:val="4A4A4A"/>
            <w:sz w:val="18"/>
            <w:szCs w:val="18"/>
          </w:rPr>
          <w:delText xml:space="preserve">T20 </w:delText>
        </w:r>
      </w:del>
      <w:ins w:id="34" w:author="Syed Mohammed Mohiuddin" w:date="2019-05-15T13:54:00Z">
        <w:r w:rsidR="00FE403B">
          <w:rPr>
            <w:rFonts w:ascii="Arial" w:eastAsia="Times New Roman" w:hAnsi="Arial" w:cs="Arial"/>
            <w:color w:val="4A4A4A"/>
            <w:sz w:val="18"/>
            <w:szCs w:val="18"/>
          </w:rPr>
          <w:t>game</w:t>
        </w:r>
        <w:r w:rsidR="00FE403B">
          <w:rPr>
            <w:rFonts w:ascii="Arial" w:eastAsia="Times New Roman" w:hAnsi="Arial" w:cs="Arial"/>
            <w:color w:val="4A4A4A"/>
            <w:sz w:val="18"/>
            <w:szCs w:val="18"/>
          </w:rPr>
          <w:t xml:space="preserve"> </w:t>
        </w:r>
      </w:ins>
      <w:r w:rsidRPr="00FA4987">
        <w:rPr>
          <w:rFonts w:ascii="Arial" w:eastAsia="Times New Roman" w:hAnsi="Arial" w:cs="Arial"/>
          <w:color w:val="4A4A4A"/>
          <w:sz w:val="18"/>
          <w:szCs w:val="18"/>
        </w:rPr>
        <w:t xml:space="preserve">format, attention and dedication towards the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and adroitness in playing the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The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also requires Participants to field well-balanced sides with limited resources and make </w:t>
      </w:r>
      <w:r w:rsidR="00256214">
        <w:rPr>
          <w:rFonts w:ascii="Arial" w:eastAsia="Times New Roman" w:hAnsi="Arial" w:cs="Arial"/>
          <w:color w:val="4A4A4A"/>
          <w:sz w:val="18"/>
          <w:szCs w:val="18"/>
        </w:rPr>
        <w:t>transfers</w:t>
      </w:r>
      <w:r w:rsidR="00256214" w:rsidRPr="00FA4987">
        <w:rPr>
          <w:rFonts w:ascii="Arial" w:eastAsia="Times New Roman" w:hAnsi="Arial" w:cs="Arial"/>
          <w:color w:val="4A4A4A"/>
          <w:sz w:val="18"/>
          <w:szCs w:val="18"/>
        </w:rPr>
        <w:t xml:space="preserve"> </w:t>
      </w:r>
      <w:r w:rsidRPr="00FA4987">
        <w:rPr>
          <w:rFonts w:ascii="Arial" w:eastAsia="Times New Roman" w:hAnsi="Arial" w:cs="Arial"/>
          <w:color w:val="4A4A4A"/>
          <w:sz w:val="18"/>
          <w:szCs w:val="18"/>
        </w:rPr>
        <w:t>at appropriate times to gain the maximum points.</w:t>
      </w:r>
    </w:p>
    <w:p w14:paraId="28A07955" w14:textId="2A088E30" w:rsidR="00751FA7" w:rsidRDefault="00751FA7" w:rsidP="00FC5FC5">
      <w:pPr>
        <w:numPr>
          <w:ilvl w:val="0"/>
          <w:numId w:val="8"/>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By participating in this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each Participant acknowledges and agrees that he/she is participating in a game of skill.</w:t>
      </w:r>
    </w:p>
    <w:p w14:paraId="5163BE54" w14:textId="77777777" w:rsidR="00AC42CB" w:rsidRPr="00803E4A" w:rsidRDefault="00AC42CB" w:rsidP="00AC42CB">
      <w:pPr>
        <w:numPr>
          <w:ilvl w:val="0"/>
          <w:numId w:val="8"/>
        </w:numPr>
        <w:spacing w:after="0" w:line="375" w:lineRule="atLeast"/>
        <w:jc w:val="both"/>
        <w:textAlignment w:val="baseline"/>
        <w:rPr>
          <w:rFonts w:ascii="Arial" w:eastAsia="Times New Roman" w:hAnsi="Arial" w:cs="Arial"/>
          <w:color w:val="4A4A4A"/>
          <w:sz w:val="18"/>
          <w:szCs w:val="18"/>
          <w:highlight w:val="yellow"/>
          <w:rPrChange w:id="35" w:author="Syed Mohammed Mohiuddin" w:date="2019-05-15T14:04:00Z">
            <w:rPr>
              <w:rFonts w:ascii="Arial" w:eastAsia="Times New Roman" w:hAnsi="Arial" w:cs="Arial"/>
              <w:color w:val="4A4A4A"/>
              <w:sz w:val="18"/>
              <w:szCs w:val="18"/>
            </w:rPr>
          </w:rPrChange>
        </w:rPr>
      </w:pPr>
      <w:commentRangeStart w:id="36"/>
      <w:r w:rsidRPr="00803E4A">
        <w:rPr>
          <w:rFonts w:ascii="Arial" w:eastAsia="Times New Roman" w:hAnsi="Arial" w:cs="Arial"/>
          <w:color w:val="4A4A4A"/>
          <w:sz w:val="18"/>
          <w:szCs w:val="18"/>
          <w:highlight w:val="yellow"/>
          <w:rPrChange w:id="37" w:author="Syed Mohammed Mohiuddin" w:date="2019-05-15T14:04:00Z">
            <w:rPr>
              <w:rFonts w:ascii="Arial" w:eastAsia="Times New Roman" w:hAnsi="Arial" w:cs="Arial"/>
              <w:color w:val="4A4A4A"/>
              <w:sz w:val="18"/>
              <w:szCs w:val="18"/>
            </w:rPr>
          </w:rPrChange>
        </w:rPr>
        <w:t xml:space="preserve">Games of skill are legal, as they are excluded from the ambit of Indian gambling legislations including, the Public Gambling Act of 1867.The Indian Supreme Court in the cases of State of Andhra Pradesh v. K </w:t>
      </w:r>
      <w:proofErr w:type="spellStart"/>
      <w:r w:rsidRPr="00803E4A">
        <w:rPr>
          <w:rFonts w:ascii="Arial" w:eastAsia="Times New Roman" w:hAnsi="Arial" w:cs="Arial"/>
          <w:color w:val="4A4A4A"/>
          <w:sz w:val="18"/>
          <w:szCs w:val="18"/>
          <w:highlight w:val="yellow"/>
          <w:rPrChange w:id="38" w:author="Syed Mohammed Mohiuddin" w:date="2019-05-15T14:04:00Z">
            <w:rPr>
              <w:rFonts w:ascii="Arial" w:eastAsia="Times New Roman" w:hAnsi="Arial" w:cs="Arial"/>
              <w:color w:val="4A4A4A"/>
              <w:sz w:val="18"/>
              <w:szCs w:val="18"/>
            </w:rPr>
          </w:rPrChange>
        </w:rPr>
        <w:t>Satyanarayana</w:t>
      </w:r>
      <w:proofErr w:type="spellEnd"/>
      <w:r w:rsidRPr="00803E4A">
        <w:rPr>
          <w:rFonts w:ascii="Arial" w:eastAsia="Times New Roman" w:hAnsi="Arial" w:cs="Arial"/>
          <w:color w:val="4A4A4A"/>
          <w:sz w:val="18"/>
          <w:szCs w:val="18"/>
          <w:highlight w:val="yellow"/>
          <w:rPrChange w:id="39" w:author="Syed Mohammed Mohiuddin" w:date="2019-05-15T14:04:00Z">
            <w:rPr>
              <w:rFonts w:ascii="Arial" w:eastAsia="Times New Roman" w:hAnsi="Arial" w:cs="Arial"/>
              <w:color w:val="4A4A4A"/>
              <w:sz w:val="18"/>
              <w:szCs w:val="18"/>
            </w:rPr>
          </w:rPrChange>
        </w:rPr>
        <w:t xml:space="preserve"> (AIR 1968 SC 825) and KR </w:t>
      </w:r>
      <w:proofErr w:type="spellStart"/>
      <w:r w:rsidRPr="00803E4A">
        <w:rPr>
          <w:rFonts w:ascii="Arial" w:eastAsia="Times New Roman" w:hAnsi="Arial" w:cs="Arial"/>
          <w:color w:val="4A4A4A"/>
          <w:sz w:val="18"/>
          <w:szCs w:val="18"/>
          <w:highlight w:val="yellow"/>
          <w:rPrChange w:id="40" w:author="Syed Mohammed Mohiuddin" w:date="2019-05-15T14:04:00Z">
            <w:rPr>
              <w:rFonts w:ascii="Arial" w:eastAsia="Times New Roman" w:hAnsi="Arial" w:cs="Arial"/>
              <w:color w:val="4A4A4A"/>
              <w:sz w:val="18"/>
              <w:szCs w:val="18"/>
            </w:rPr>
          </w:rPrChange>
        </w:rPr>
        <w:t>Lakshmanan</w:t>
      </w:r>
      <w:proofErr w:type="spellEnd"/>
      <w:r w:rsidRPr="00803E4A">
        <w:rPr>
          <w:rFonts w:ascii="Arial" w:eastAsia="Times New Roman" w:hAnsi="Arial" w:cs="Arial"/>
          <w:color w:val="4A4A4A"/>
          <w:sz w:val="18"/>
          <w:szCs w:val="18"/>
          <w:highlight w:val="yellow"/>
          <w:rPrChange w:id="41" w:author="Syed Mohammed Mohiuddin" w:date="2019-05-15T14:04:00Z">
            <w:rPr>
              <w:rFonts w:ascii="Arial" w:eastAsia="Times New Roman" w:hAnsi="Arial" w:cs="Arial"/>
              <w:color w:val="4A4A4A"/>
              <w:sz w:val="18"/>
              <w:szCs w:val="18"/>
            </w:rPr>
          </w:rPrChange>
        </w:rPr>
        <w:t xml:space="preserve"> v. State of Tamil Nadu (AIR 1996 SC 1153) has held that a game in which success depends predominantly upon the superior knowledge, training, attention, experience and adroitness of the player shall be classified as a game of skill.</w:t>
      </w:r>
      <w:commentRangeEnd w:id="36"/>
      <w:r w:rsidR="00803E4A">
        <w:rPr>
          <w:rStyle w:val="CommentReference"/>
        </w:rPr>
        <w:commentReference w:id="36"/>
      </w:r>
    </w:p>
    <w:p w14:paraId="7A897C45" w14:textId="7300B0F4" w:rsidR="00AC42CB" w:rsidRPr="00AC42CB" w:rsidRDefault="00AC42CB" w:rsidP="00803E4A">
      <w:pPr>
        <w:numPr>
          <w:ilvl w:val="0"/>
          <w:numId w:val="8"/>
        </w:numPr>
        <w:spacing w:after="0" w:line="375" w:lineRule="atLeast"/>
        <w:jc w:val="both"/>
        <w:textAlignment w:val="baseline"/>
        <w:rPr>
          <w:rFonts w:ascii="Arial" w:eastAsia="Times New Roman" w:hAnsi="Arial" w:cs="Arial"/>
          <w:color w:val="4A4A4A"/>
          <w:sz w:val="18"/>
          <w:szCs w:val="18"/>
        </w:rPr>
      </w:pPr>
      <w:r w:rsidRPr="00AC42CB">
        <w:rPr>
          <w:rFonts w:ascii="Arial" w:eastAsia="Times New Roman" w:hAnsi="Arial" w:cs="Arial"/>
          <w:color w:val="4A4A4A"/>
          <w:sz w:val="18"/>
          <w:szCs w:val="18"/>
        </w:rPr>
        <w:t xml:space="preserve">The Contest (s) described above </w:t>
      </w:r>
      <w:del w:id="42" w:author="Syed Mohammed Mohiuddin" w:date="2019-05-15T14:05:00Z">
        <w:r w:rsidRPr="00AC42CB" w:rsidDel="00803E4A">
          <w:rPr>
            <w:rFonts w:ascii="Arial" w:eastAsia="Times New Roman" w:hAnsi="Arial" w:cs="Arial"/>
            <w:color w:val="4A4A4A"/>
            <w:sz w:val="18"/>
            <w:szCs w:val="18"/>
          </w:rPr>
          <w:delText xml:space="preserve">(across the Dream11 Services) </w:delText>
        </w:r>
      </w:del>
      <w:r w:rsidRPr="00AC42CB">
        <w:rPr>
          <w:rFonts w:ascii="Arial" w:eastAsia="Times New Roman" w:hAnsi="Arial" w:cs="Arial"/>
          <w:color w:val="4A4A4A"/>
          <w:sz w:val="18"/>
          <w:szCs w:val="18"/>
        </w:rPr>
        <w:t>are games of skill as success of Participants depends primarily on their superior knowledge of the games of cricket</w:t>
      </w:r>
      <w:del w:id="43" w:author="Syed Mohammed Mohiuddin" w:date="2019-05-15T14:06:00Z">
        <w:r w:rsidRPr="00AC42CB" w:rsidDel="00803E4A">
          <w:rPr>
            <w:rFonts w:ascii="Arial" w:eastAsia="Times New Roman" w:hAnsi="Arial" w:cs="Arial"/>
            <w:color w:val="4A4A4A"/>
            <w:sz w:val="18"/>
            <w:szCs w:val="18"/>
          </w:rPr>
          <w:delText xml:space="preserve"> and/or football and/or basketball and/or hockey and/or kabaddi statistics</w:delText>
        </w:r>
      </w:del>
      <w:r w:rsidRPr="00AC42CB">
        <w:rPr>
          <w:rFonts w:ascii="Arial" w:eastAsia="Times New Roman" w:hAnsi="Arial" w:cs="Arial"/>
          <w:color w:val="4A4A4A"/>
          <w:sz w:val="18"/>
          <w:szCs w:val="18"/>
        </w:rPr>
        <w:t>, knowledge of players' relative form, players' performance in a particular territory, conditions and/or format (such as ODIs, test cricket and Twenty20</w:t>
      </w:r>
      <w:del w:id="44" w:author="Syed Mohammed Mohiuddin" w:date="2019-05-15T14:06:00Z">
        <w:r w:rsidRPr="00AC42CB" w:rsidDel="00803E4A">
          <w:rPr>
            <w:rFonts w:ascii="Arial" w:eastAsia="Times New Roman" w:hAnsi="Arial" w:cs="Arial"/>
            <w:color w:val="4A4A4A"/>
            <w:sz w:val="18"/>
            <w:szCs w:val="18"/>
          </w:rPr>
          <w:delText xml:space="preserve"> in the cricket fantasy game</w:delText>
        </w:r>
      </w:del>
      <w:r w:rsidRPr="00AC42CB">
        <w:rPr>
          <w:rFonts w:ascii="Arial" w:eastAsia="Times New Roman" w:hAnsi="Arial" w:cs="Arial"/>
          <w:color w:val="4A4A4A"/>
          <w:sz w:val="18"/>
          <w:szCs w:val="18"/>
        </w:rPr>
        <w:t>), attention and dedication towards the Contest(s) and adroitness in playing the Contest(s). The Contest(s) also requires Participants to field well-balanced sides with limited resources and make substitutions at appropriate times to gain the maximum points.</w:t>
      </w:r>
    </w:p>
    <w:p w14:paraId="14395823" w14:textId="73C2E176" w:rsidR="00AC42CB" w:rsidRPr="00FE403B" w:rsidRDefault="00AC42CB" w:rsidP="00FE403B">
      <w:pPr>
        <w:numPr>
          <w:ilvl w:val="0"/>
          <w:numId w:val="8"/>
        </w:numPr>
        <w:spacing w:after="0" w:line="375" w:lineRule="atLeast"/>
        <w:jc w:val="both"/>
        <w:textAlignment w:val="baseline"/>
        <w:rPr>
          <w:rFonts w:ascii="Arial" w:eastAsia="Times New Roman" w:hAnsi="Arial" w:cs="Arial"/>
          <w:color w:val="4A4A4A"/>
          <w:sz w:val="18"/>
          <w:szCs w:val="18"/>
        </w:rPr>
      </w:pPr>
      <w:r w:rsidRPr="00AC42CB">
        <w:rPr>
          <w:rFonts w:ascii="Arial" w:eastAsia="Times New Roman" w:hAnsi="Arial" w:cs="Arial"/>
          <w:color w:val="4A4A4A"/>
          <w:sz w:val="18"/>
          <w:szCs w:val="18"/>
        </w:rPr>
        <w:t>By participating in this Contest(s), each Participant acknowledges and agrees that he/she is participating in a game of skill.</w:t>
      </w:r>
    </w:p>
    <w:p w14:paraId="2F5B74A4"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11. Eligibility</w:t>
      </w:r>
    </w:p>
    <w:p w14:paraId="62968B59" w14:textId="659856C9" w:rsidR="00751FA7" w:rsidRDefault="00751FA7" w:rsidP="00803E4A">
      <w:pPr>
        <w:numPr>
          <w:ilvl w:val="0"/>
          <w:numId w:val="9"/>
        </w:numPr>
        <w:spacing w:after="0" w:line="375" w:lineRule="atLeast"/>
        <w:textAlignment w:val="baseline"/>
        <w:rPr>
          <w:ins w:id="45" w:author="Syed Mohammed Mohiuddin" w:date="2019-05-15T14:03:00Z"/>
          <w:rFonts w:ascii="Arial" w:eastAsia="Times New Roman" w:hAnsi="Arial" w:cs="Arial"/>
          <w:color w:val="4A4A4A"/>
          <w:sz w:val="18"/>
          <w:szCs w:val="18"/>
        </w:rPr>
      </w:pPr>
      <w:r w:rsidRPr="00FA4987">
        <w:rPr>
          <w:rFonts w:ascii="Arial" w:eastAsia="Times New Roman" w:hAnsi="Arial" w:cs="Arial"/>
          <w:color w:val="4A4A4A"/>
          <w:sz w:val="18"/>
          <w:szCs w:val="18"/>
        </w:rPr>
        <w:t>Persons who wish to participate</w:t>
      </w:r>
      <w:r w:rsidR="00091387">
        <w:rPr>
          <w:rFonts w:ascii="Arial" w:eastAsia="Times New Roman" w:hAnsi="Arial" w:cs="Arial"/>
          <w:color w:val="4A4A4A"/>
          <w:sz w:val="18"/>
          <w:szCs w:val="18"/>
        </w:rPr>
        <w:t xml:space="preserve"> must have a valid phone number</w:t>
      </w:r>
      <w:del w:id="46" w:author="Syed Mohammed Mohiuddin" w:date="2019-05-15T14:03:00Z">
        <w:r w:rsidR="00091387" w:rsidDel="00803E4A">
          <w:rPr>
            <w:rFonts w:ascii="Arial" w:eastAsia="Times New Roman" w:hAnsi="Arial" w:cs="Arial"/>
            <w:color w:val="4A4A4A"/>
            <w:sz w:val="18"/>
            <w:szCs w:val="18"/>
          </w:rPr>
          <w:delText xml:space="preserve"> and email address</w:delText>
        </w:r>
      </w:del>
      <w:r w:rsidRPr="00FA4987">
        <w:rPr>
          <w:rFonts w:ascii="Arial" w:eastAsia="Times New Roman" w:hAnsi="Arial" w:cs="Arial"/>
          <w:color w:val="4A4A4A"/>
          <w:sz w:val="18"/>
          <w:szCs w:val="18"/>
        </w:rPr>
        <w:t>.</w:t>
      </w:r>
    </w:p>
    <w:p w14:paraId="46BF70AC" w14:textId="66DFB126" w:rsidR="00803E4A" w:rsidRPr="00803E4A" w:rsidRDefault="00803E4A" w:rsidP="00803E4A">
      <w:pPr>
        <w:numPr>
          <w:ilvl w:val="0"/>
          <w:numId w:val="9"/>
        </w:numPr>
        <w:spacing w:after="0" w:line="375" w:lineRule="atLeast"/>
        <w:textAlignment w:val="baseline"/>
        <w:rPr>
          <w:ins w:id="47" w:author="Syed Mohammed Mohiuddin" w:date="2019-05-15T14:03:00Z"/>
          <w:rFonts w:ascii="Arial" w:eastAsia="Times New Roman" w:hAnsi="Arial" w:cs="Arial"/>
          <w:color w:val="4A4A4A"/>
          <w:sz w:val="18"/>
          <w:szCs w:val="18"/>
        </w:rPr>
      </w:pPr>
      <w:ins w:id="48" w:author="Syed Mohammed Mohiuddin" w:date="2019-05-15T14:03:00Z">
        <w:r>
          <w:rPr>
            <w:rFonts w:ascii="Arial" w:eastAsia="Times New Roman" w:hAnsi="Arial" w:cs="Arial"/>
            <w:color w:val="4A4A4A"/>
            <w:sz w:val="18"/>
            <w:szCs w:val="18"/>
          </w:rPr>
          <w:t xml:space="preserve">ACL </w:t>
        </w:r>
        <w:r w:rsidRPr="00803E4A">
          <w:rPr>
            <w:rFonts w:ascii="Arial" w:eastAsia="Times New Roman" w:hAnsi="Arial" w:cs="Arial"/>
            <w:color w:val="4A4A4A"/>
            <w:sz w:val="18"/>
            <w:szCs w:val="18"/>
          </w:rPr>
          <w:t>may on receipt of information bar a person from participation and/or withdrawing winning amounts if such person is found to be one with insider knowledge of participating teams in any given contests/match, organizing boards, leagues etc.</w:t>
        </w:r>
      </w:ins>
    </w:p>
    <w:p w14:paraId="39524130" w14:textId="2F25DD56" w:rsidR="00803E4A" w:rsidRPr="00803E4A" w:rsidRDefault="00803E4A" w:rsidP="00803E4A">
      <w:pPr>
        <w:numPr>
          <w:ilvl w:val="0"/>
          <w:numId w:val="9"/>
        </w:numPr>
        <w:spacing w:after="0" w:line="375" w:lineRule="atLeast"/>
        <w:textAlignment w:val="baseline"/>
        <w:rPr>
          <w:ins w:id="49" w:author="Syed Mohammed Mohiuddin" w:date="2019-05-15T14:03:00Z"/>
          <w:rFonts w:ascii="Arial" w:eastAsia="Times New Roman" w:hAnsi="Arial" w:cs="Arial"/>
          <w:color w:val="4A4A4A"/>
          <w:sz w:val="18"/>
          <w:szCs w:val="18"/>
        </w:rPr>
      </w:pPr>
      <w:ins w:id="50" w:author="Syed Mohammed Mohiuddin" w:date="2019-05-15T14:03:00Z">
        <w:r w:rsidRPr="00803E4A">
          <w:rPr>
            <w:rFonts w:ascii="Arial" w:eastAsia="Times New Roman" w:hAnsi="Arial" w:cs="Arial"/>
            <w:color w:val="4A4A4A"/>
            <w:sz w:val="18"/>
            <w:szCs w:val="18"/>
          </w:rPr>
          <w:t xml:space="preserve">Only those Participants who have successfully registered on </w:t>
        </w:r>
      </w:ins>
      <w:ins w:id="51" w:author="Syed Mohammed Mohiuddin" w:date="2019-05-15T14:04:00Z">
        <w:r>
          <w:rPr>
            <w:rFonts w:ascii="Arial" w:eastAsia="Times New Roman" w:hAnsi="Arial" w:cs="Arial"/>
            <w:color w:val="4A4A4A"/>
            <w:sz w:val="18"/>
            <w:szCs w:val="18"/>
          </w:rPr>
          <w:t>ACL</w:t>
        </w:r>
      </w:ins>
      <w:ins w:id="52" w:author="Syed Mohammed Mohiuddin" w:date="2019-05-15T14:03:00Z">
        <w:r w:rsidRPr="00803E4A">
          <w:rPr>
            <w:rFonts w:ascii="Arial" w:eastAsia="Times New Roman" w:hAnsi="Arial" w:cs="Arial"/>
            <w:color w:val="4A4A4A"/>
            <w:sz w:val="18"/>
            <w:szCs w:val="18"/>
          </w:rPr>
          <w:t xml:space="preserve"> as well as registered prior to each match in accordance with the procedure outlined above shall be eligible to participate in the Contest and win prizes.</w:t>
        </w:r>
      </w:ins>
    </w:p>
    <w:p w14:paraId="20463E5B" w14:textId="5AA8E70F" w:rsidR="00803E4A" w:rsidRPr="00FA4987" w:rsidDel="00803E4A" w:rsidRDefault="00803E4A" w:rsidP="00803E4A">
      <w:pPr>
        <w:numPr>
          <w:ilvl w:val="0"/>
          <w:numId w:val="9"/>
        </w:numPr>
        <w:spacing w:after="0" w:line="375" w:lineRule="atLeast"/>
        <w:textAlignment w:val="baseline"/>
        <w:rPr>
          <w:del w:id="53" w:author="Syed Mohammed Mohiuddin" w:date="2019-05-15T14:04:00Z"/>
          <w:rFonts w:ascii="Arial" w:eastAsia="Times New Roman" w:hAnsi="Arial" w:cs="Arial"/>
          <w:color w:val="4A4A4A"/>
          <w:sz w:val="18"/>
          <w:szCs w:val="18"/>
        </w:rPr>
      </w:pPr>
    </w:p>
    <w:p w14:paraId="446CB205" w14:textId="7D6D225E" w:rsidR="00751FA7" w:rsidRPr="00FA4987" w:rsidDel="00803E4A" w:rsidRDefault="00751FA7" w:rsidP="005F02B7">
      <w:pPr>
        <w:numPr>
          <w:ilvl w:val="0"/>
          <w:numId w:val="9"/>
        </w:numPr>
        <w:spacing w:after="0" w:line="375" w:lineRule="atLeast"/>
        <w:textAlignment w:val="baseline"/>
        <w:rPr>
          <w:del w:id="54" w:author="Syed Mohammed Mohiuddin" w:date="2019-05-15T14:04:00Z"/>
          <w:rFonts w:ascii="Arial" w:eastAsia="Times New Roman" w:hAnsi="Arial" w:cs="Arial"/>
          <w:color w:val="4A4A4A"/>
          <w:sz w:val="18"/>
          <w:szCs w:val="18"/>
        </w:rPr>
      </w:pPr>
      <w:del w:id="55" w:author="Syed Mohammed Mohiuddin" w:date="2019-05-15T14:04:00Z">
        <w:r w:rsidRPr="00FA4987" w:rsidDel="00803E4A">
          <w:rPr>
            <w:rFonts w:ascii="Arial" w:eastAsia="Times New Roman" w:hAnsi="Arial" w:cs="Arial"/>
            <w:color w:val="4A4A4A"/>
            <w:sz w:val="18"/>
            <w:szCs w:val="18"/>
          </w:rPr>
          <w:delText xml:space="preserve">Only those Participants who have successfully registered on the </w:delText>
        </w:r>
        <w:r w:rsidR="00956B52" w:rsidDel="00803E4A">
          <w:rPr>
            <w:rFonts w:ascii="Arial" w:eastAsia="Times New Roman" w:hAnsi="Arial" w:cs="Arial"/>
            <w:color w:val="4A4A4A"/>
            <w:sz w:val="18"/>
            <w:szCs w:val="18"/>
          </w:rPr>
          <w:delText>ACL</w:delText>
        </w:r>
        <w:r w:rsidRPr="00FA4987" w:rsidDel="00803E4A">
          <w:rPr>
            <w:rFonts w:ascii="Arial" w:eastAsia="Times New Roman" w:hAnsi="Arial" w:cs="Arial"/>
            <w:color w:val="4A4A4A"/>
            <w:sz w:val="18"/>
            <w:szCs w:val="18"/>
          </w:rPr>
          <w:delText xml:space="preserve"> as well as registered prior to each round in accordance with the procedure outlined above shall be eligible to participate in the </w:delText>
        </w:r>
        <w:r w:rsidR="00091387" w:rsidDel="00803E4A">
          <w:rPr>
            <w:rFonts w:ascii="Arial" w:eastAsia="Times New Roman" w:hAnsi="Arial" w:cs="Arial"/>
            <w:color w:val="4A4A4A"/>
            <w:sz w:val="18"/>
            <w:szCs w:val="18"/>
          </w:rPr>
          <w:delText>League</w:delText>
        </w:r>
        <w:r w:rsidRPr="00FA4987" w:rsidDel="00803E4A">
          <w:rPr>
            <w:rFonts w:ascii="Arial" w:eastAsia="Times New Roman" w:hAnsi="Arial" w:cs="Arial"/>
            <w:color w:val="4A4A4A"/>
            <w:sz w:val="18"/>
            <w:szCs w:val="18"/>
          </w:rPr>
          <w:delText xml:space="preserve"> and win prizes.</w:delText>
        </w:r>
      </w:del>
    </w:p>
    <w:p w14:paraId="77E47E6F" w14:textId="32044E45" w:rsidR="0028024F" w:rsidRPr="0028024F" w:rsidRDefault="00751FA7" w:rsidP="0028024F">
      <w:pPr>
        <w:spacing w:after="0" w:line="375" w:lineRule="atLeast"/>
        <w:textAlignment w:val="baseline"/>
        <w:outlineLvl w:val="0"/>
        <w:rPr>
          <w:ins w:id="56" w:author="Syed Mohammed Mohiuddin" w:date="2019-05-15T14:26:00Z"/>
          <w:rFonts w:ascii="Arial" w:eastAsia="Times New Roman" w:hAnsi="Arial" w:cs="Arial"/>
          <w:b/>
          <w:bCs/>
          <w:color w:val="4A4A4A"/>
          <w:sz w:val="18"/>
          <w:szCs w:val="18"/>
        </w:rPr>
      </w:pPr>
      <w:r w:rsidRPr="00FA4987">
        <w:rPr>
          <w:rFonts w:ascii="Arial" w:eastAsia="Times New Roman" w:hAnsi="Arial" w:cs="Arial"/>
          <w:b/>
          <w:bCs/>
          <w:color w:val="4A4A4A"/>
          <w:sz w:val="18"/>
          <w:szCs w:val="18"/>
        </w:rPr>
        <w:t>1</w:t>
      </w:r>
      <w:del w:id="57" w:author="Syed Mohammed Mohiuddin" w:date="2019-05-15T14:27:00Z">
        <w:r w:rsidRPr="00FA4987" w:rsidDel="0028024F">
          <w:rPr>
            <w:rFonts w:ascii="Arial" w:eastAsia="Times New Roman" w:hAnsi="Arial" w:cs="Arial"/>
            <w:b/>
            <w:bCs/>
            <w:color w:val="4A4A4A"/>
            <w:sz w:val="18"/>
            <w:szCs w:val="18"/>
          </w:rPr>
          <w:delText>3</w:delText>
        </w:r>
      </w:del>
      <w:ins w:id="58" w:author="Syed Mohammed Mohiuddin" w:date="2019-05-15T14:27:00Z">
        <w:r w:rsidR="0028024F">
          <w:rPr>
            <w:rFonts w:ascii="Arial" w:eastAsia="Times New Roman" w:hAnsi="Arial" w:cs="Arial"/>
            <w:b/>
            <w:bCs/>
            <w:color w:val="4A4A4A"/>
            <w:sz w:val="18"/>
            <w:szCs w:val="18"/>
          </w:rPr>
          <w:t>2</w:t>
        </w:r>
      </w:ins>
      <w:r w:rsidRPr="00FA4987">
        <w:rPr>
          <w:rFonts w:ascii="Arial" w:eastAsia="Times New Roman" w:hAnsi="Arial" w:cs="Arial"/>
          <w:b/>
          <w:bCs/>
          <w:color w:val="4A4A4A"/>
          <w:sz w:val="18"/>
          <w:szCs w:val="18"/>
        </w:rPr>
        <w:t xml:space="preserve">. </w:t>
      </w:r>
      <w:ins w:id="59" w:author="Syed Mohammed Mohiuddin" w:date="2019-05-15T14:26:00Z">
        <w:r w:rsidR="0028024F" w:rsidRPr="0028024F">
          <w:rPr>
            <w:rFonts w:ascii="Arial" w:eastAsia="Times New Roman" w:hAnsi="Arial" w:cs="Arial"/>
            <w:b/>
            <w:bCs/>
            <w:color w:val="4A4A4A"/>
            <w:sz w:val="18"/>
            <w:szCs w:val="18"/>
          </w:rPr>
          <w:t>Payment Terms</w:t>
        </w:r>
      </w:ins>
    </w:p>
    <w:p w14:paraId="13D35E6A" w14:textId="54566DE9" w:rsidR="0028024F" w:rsidRPr="0028024F" w:rsidRDefault="0028024F" w:rsidP="0028024F">
      <w:pPr>
        <w:spacing w:after="0" w:line="375" w:lineRule="atLeast"/>
        <w:ind w:left="720"/>
        <w:textAlignment w:val="baseline"/>
        <w:outlineLvl w:val="0"/>
        <w:rPr>
          <w:ins w:id="60" w:author="Syed Mohammed Mohiuddin" w:date="2019-05-15T14:26:00Z"/>
          <w:rFonts w:ascii="Arial" w:eastAsia="Times New Roman" w:hAnsi="Arial" w:cs="Arial"/>
          <w:color w:val="4A4A4A"/>
          <w:sz w:val="18"/>
          <w:szCs w:val="18"/>
          <w:rPrChange w:id="61" w:author="Syed Mohammed Mohiuddin" w:date="2019-05-15T14:26:00Z">
            <w:rPr>
              <w:ins w:id="62" w:author="Syed Mohammed Mohiuddin" w:date="2019-05-15T14:26:00Z"/>
              <w:rFonts w:ascii="Arial" w:eastAsia="Times New Roman" w:hAnsi="Arial" w:cs="Arial"/>
              <w:b/>
              <w:bCs/>
              <w:color w:val="4A4A4A"/>
              <w:sz w:val="18"/>
              <w:szCs w:val="18"/>
            </w:rPr>
          </w:rPrChange>
        </w:rPr>
        <w:pPrChange w:id="63" w:author="Syed Mohammed Mohiuddin" w:date="2019-05-15T14:27:00Z">
          <w:pPr>
            <w:spacing w:after="0" w:line="375" w:lineRule="atLeast"/>
            <w:textAlignment w:val="baseline"/>
            <w:outlineLvl w:val="0"/>
          </w:pPr>
        </w:pPrChange>
      </w:pPr>
      <w:ins w:id="64" w:author="Syed Mohammed Mohiuddin" w:date="2019-05-15T14:26:00Z">
        <w:r w:rsidRPr="0028024F">
          <w:rPr>
            <w:rFonts w:ascii="Arial" w:eastAsia="Times New Roman" w:hAnsi="Arial" w:cs="Arial"/>
            <w:color w:val="4A4A4A"/>
            <w:sz w:val="18"/>
            <w:szCs w:val="18"/>
            <w:rPrChange w:id="65" w:author="Syed Mohammed Mohiuddin" w:date="2019-05-15T14:26:00Z">
              <w:rPr>
                <w:rFonts w:ascii="Arial" w:eastAsia="Times New Roman" w:hAnsi="Arial" w:cs="Arial"/>
                <w:b/>
                <w:bCs/>
                <w:color w:val="4A4A4A"/>
                <w:sz w:val="18"/>
                <w:szCs w:val="18"/>
              </w:rPr>
            </w:rPrChange>
          </w:rPr>
          <w:t xml:space="preserve">In respect of any transactions entered into on the </w:t>
        </w:r>
      </w:ins>
      <w:ins w:id="66" w:author="Syed Mohammed Mohiuddin" w:date="2019-05-15T14:27:00Z">
        <w:r>
          <w:rPr>
            <w:rFonts w:ascii="Arial" w:eastAsia="Times New Roman" w:hAnsi="Arial" w:cs="Arial"/>
            <w:color w:val="4A4A4A"/>
            <w:sz w:val="18"/>
            <w:szCs w:val="18"/>
          </w:rPr>
          <w:t>ACL</w:t>
        </w:r>
      </w:ins>
      <w:ins w:id="67" w:author="Syed Mohammed Mohiuddin" w:date="2019-05-15T14:26:00Z">
        <w:r w:rsidRPr="0028024F">
          <w:rPr>
            <w:rFonts w:ascii="Arial" w:eastAsia="Times New Roman" w:hAnsi="Arial" w:cs="Arial"/>
            <w:color w:val="4A4A4A"/>
            <w:sz w:val="18"/>
            <w:szCs w:val="18"/>
            <w:rPrChange w:id="68" w:author="Syed Mohammed Mohiuddin" w:date="2019-05-15T14:26:00Z">
              <w:rPr>
                <w:rFonts w:ascii="Arial" w:eastAsia="Times New Roman" w:hAnsi="Arial" w:cs="Arial"/>
                <w:b/>
                <w:bCs/>
                <w:color w:val="4A4A4A"/>
                <w:sz w:val="18"/>
                <w:szCs w:val="18"/>
              </w:rPr>
            </w:rPrChange>
          </w:rPr>
          <w:t xml:space="preserve"> platform, including making a payment to participate in the paid versions of Contest(s), Users agree to be bound by the following payment terms:</w:t>
        </w:r>
      </w:ins>
    </w:p>
    <w:p w14:paraId="2ED9C62D" w14:textId="194415E2" w:rsidR="0028024F" w:rsidRPr="0028024F" w:rsidRDefault="0028024F" w:rsidP="0028024F">
      <w:pPr>
        <w:spacing w:after="0" w:line="375" w:lineRule="atLeast"/>
        <w:ind w:left="720"/>
        <w:textAlignment w:val="baseline"/>
        <w:outlineLvl w:val="0"/>
        <w:rPr>
          <w:ins w:id="69" w:author="Syed Mohammed Mohiuddin" w:date="2019-05-15T14:26:00Z"/>
          <w:rFonts w:ascii="Arial" w:eastAsia="Times New Roman" w:hAnsi="Arial" w:cs="Arial"/>
          <w:color w:val="4A4A4A"/>
          <w:sz w:val="18"/>
          <w:szCs w:val="18"/>
          <w:rPrChange w:id="70" w:author="Syed Mohammed Mohiuddin" w:date="2019-05-15T14:26:00Z">
            <w:rPr>
              <w:ins w:id="71" w:author="Syed Mohammed Mohiuddin" w:date="2019-05-15T14:26:00Z"/>
              <w:rFonts w:ascii="Arial" w:eastAsia="Times New Roman" w:hAnsi="Arial" w:cs="Arial"/>
              <w:b/>
              <w:bCs/>
              <w:color w:val="4A4A4A"/>
              <w:sz w:val="18"/>
              <w:szCs w:val="18"/>
            </w:rPr>
          </w:rPrChange>
        </w:rPr>
        <w:pPrChange w:id="72" w:author="Syed Mohammed Mohiuddin" w:date="2019-05-15T14:27:00Z">
          <w:pPr>
            <w:spacing w:after="0" w:line="375" w:lineRule="atLeast"/>
            <w:textAlignment w:val="baseline"/>
            <w:outlineLvl w:val="0"/>
          </w:pPr>
        </w:pPrChange>
      </w:pPr>
      <w:ins w:id="73" w:author="Syed Mohammed Mohiuddin" w:date="2019-05-15T14:26:00Z">
        <w:r w:rsidRPr="0028024F">
          <w:rPr>
            <w:rFonts w:ascii="Arial" w:eastAsia="Times New Roman" w:hAnsi="Arial" w:cs="Arial"/>
            <w:color w:val="4A4A4A"/>
            <w:sz w:val="18"/>
            <w:szCs w:val="18"/>
            <w:rPrChange w:id="74" w:author="Syed Mohammed Mohiuddin" w:date="2019-05-15T14:26:00Z">
              <w:rPr>
                <w:rFonts w:ascii="Arial" w:eastAsia="Times New Roman" w:hAnsi="Arial" w:cs="Arial"/>
                <w:b/>
                <w:bCs/>
                <w:color w:val="4A4A4A"/>
                <w:sz w:val="18"/>
                <w:szCs w:val="18"/>
              </w:rPr>
            </w:rPrChange>
          </w:rPr>
          <w:t xml:space="preserve">The payment of pre-designated amount Users make to participate in the Contest(s) is inclusive of the pre-designated platform fee for access to the </w:t>
        </w:r>
      </w:ins>
      <w:ins w:id="75" w:author="Syed Mohammed Mohiuddin" w:date="2019-05-15T14:27:00Z">
        <w:r>
          <w:rPr>
            <w:rFonts w:ascii="Arial" w:eastAsia="Times New Roman" w:hAnsi="Arial" w:cs="Arial"/>
            <w:color w:val="4A4A4A"/>
            <w:sz w:val="18"/>
            <w:szCs w:val="18"/>
          </w:rPr>
          <w:t>ACL</w:t>
        </w:r>
      </w:ins>
      <w:ins w:id="76" w:author="Syed Mohammed Mohiuddin" w:date="2019-05-15T14:26:00Z">
        <w:r w:rsidRPr="0028024F">
          <w:rPr>
            <w:rFonts w:ascii="Arial" w:eastAsia="Times New Roman" w:hAnsi="Arial" w:cs="Arial"/>
            <w:color w:val="4A4A4A"/>
            <w:sz w:val="18"/>
            <w:szCs w:val="18"/>
            <w:rPrChange w:id="77" w:author="Syed Mohammed Mohiuddin" w:date="2019-05-15T14:26:00Z">
              <w:rPr>
                <w:rFonts w:ascii="Arial" w:eastAsia="Times New Roman" w:hAnsi="Arial" w:cs="Arial"/>
                <w:b/>
                <w:bCs/>
                <w:color w:val="4A4A4A"/>
                <w:sz w:val="18"/>
                <w:szCs w:val="18"/>
              </w:rPr>
            </w:rPrChange>
          </w:rPr>
          <w:t xml:space="preserve"> Services charged by </w:t>
        </w:r>
      </w:ins>
      <w:ins w:id="78" w:author="Syed Mohammed Mohiuddin" w:date="2019-05-15T14:27:00Z">
        <w:r>
          <w:rPr>
            <w:rFonts w:ascii="Arial" w:eastAsia="Times New Roman" w:hAnsi="Arial" w:cs="Arial"/>
            <w:color w:val="4A4A4A"/>
            <w:sz w:val="18"/>
            <w:szCs w:val="18"/>
          </w:rPr>
          <w:t>ACL</w:t>
        </w:r>
      </w:ins>
      <w:ins w:id="79" w:author="Syed Mohammed Mohiuddin" w:date="2019-05-15T14:26:00Z">
        <w:r w:rsidRPr="0028024F">
          <w:rPr>
            <w:rFonts w:ascii="Arial" w:eastAsia="Times New Roman" w:hAnsi="Arial" w:cs="Arial"/>
            <w:color w:val="4A4A4A"/>
            <w:sz w:val="18"/>
            <w:szCs w:val="18"/>
            <w:rPrChange w:id="80" w:author="Syed Mohammed Mohiuddin" w:date="2019-05-15T14:26:00Z">
              <w:rPr>
                <w:rFonts w:ascii="Arial" w:eastAsia="Times New Roman" w:hAnsi="Arial" w:cs="Arial"/>
                <w:b/>
                <w:bCs/>
                <w:color w:val="4A4A4A"/>
                <w:sz w:val="18"/>
                <w:szCs w:val="18"/>
              </w:rPr>
            </w:rPrChange>
          </w:rPr>
          <w:t xml:space="preserve"> and pre-determined participant’s contribution towards prize money pool.</w:t>
        </w:r>
      </w:ins>
    </w:p>
    <w:p w14:paraId="739472A1" w14:textId="29A02868" w:rsidR="0028024F" w:rsidRPr="0028024F" w:rsidRDefault="0028024F" w:rsidP="0028024F">
      <w:pPr>
        <w:spacing w:after="0" w:line="375" w:lineRule="atLeast"/>
        <w:ind w:left="720"/>
        <w:textAlignment w:val="baseline"/>
        <w:outlineLvl w:val="0"/>
        <w:rPr>
          <w:ins w:id="81" w:author="Syed Mohammed Mohiuddin" w:date="2019-05-15T14:26:00Z"/>
          <w:rFonts w:ascii="Arial" w:eastAsia="Times New Roman" w:hAnsi="Arial" w:cs="Arial"/>
          <w:color w:val="4A4A4A"/>
          <w:sz w:val="18"/>
          <w:szCs w:val="18"/>
          <w:rPrChange w:id="82" w:author="Syed Mohammed Mohiuddin" w:date="2019-05-15T14:26:00Z">
            <w:rPr>
              <w:ins w:id="83" w:author="Syed Mohammed Mohiuddin" w:date="2019-05-15T14:26:00Z"/>
              <w:rFonts w:ascii="Arial" w:eastAsia="Times New Roman" w:hAnsi="Arial" w:cs="Arial"/>
              <w:b/>
              <w:bCs/>
              <w:color w:val="4A4A4A"/>
              <w:sz w:val="18"/>
              <w:szCs w:val="18"/>
            </w:rPr>
          </w:rPrChange>
        </w:rPr>
        <w:pPrChange w:id="84" w:author="Syed Mohammed Mohiuddin" w:date="2019-05-15T14:27:00Z">
          <w:pPr>
            <w:spacing w:after="0" w:line="375" w:lineRule="atLeast"/>
            <w:textAlignment w:val="baseline"/>
            <w:outlineLvl w:val="0"/>
          </w:pPr>
        </w:pPrChange>
      </w:pPr>
      <w:ins w:id="85" w:author="Syed Mohammed Mohiuddin" w:date="2019-05-15T14:26:00Z">
        <w:r w:rsidRPr="0028024F">
          <w:rPr>
            <w:rFonts w:ascii="Arial" w:eastAsia="Times New Roman" w:hAnsi="Arial" w:cs="Arial"/>
            <w:color w:val="4A4A4A"/>
            <w:sz w:val="18"/>
            <w:szCs w:val="18"/>
            <w:rPrChange w:id="86" w:author="Syed Mohammed Mohiuddin" w:date="2019-05-15T14:26:00Z">
              <w:rPr>
                <w:rFonts w:ascii="Arial" w:eastAsia="Times New Roman" w:hAnsi="Arial" w:cs="Arial"/>
                <w:b/>
                <w:bCs/>
                <w:color w:val="4A4A4A"/>
                <w:sz w:val="18"/>
                <w:szCs w:val="18"/>
              </w:rPr>
            </w:rPrChange>
          </w:rPr>
          <w:t xml:space="preserve">Subject to these Terms and Conditions, all amounts collected from the User are held in a separate non-interest earning Escrow Account with a Trustee , which is responsible for management of user account and prize pool, until determination of the Winners and distribution of prizes. </w:t>
        </w:r>
      </w:ins>
      <w:ins w:id="87" w:author="Syed Mohammed Mohiuddin" w:date="2019-05-15T14:27:00Z">
        <w:r>
          <w:rPr>
            <w:rFonts w:ascii="Arial" w:eastAsia="Times New Roman" w:hAnsi="Arial" w:cs="Arial"/>
            <w:color w:val="4A4A4A"/>
            <w:sz w:val="18"/>
            <w:szCs w:val="18"/>
          </w:rPr>
          <w:t>ACL</w:t>
        </w:r>
      </w:ins>
      <w:ins w:id="88" w:author="Syed Mohammed Mohiuddin" w:date="2019-05-15T14:26:00Z">
        <w:r w:rsidRPr="0028024F">
          <w:rPr>
            <w:rFonts w:ascii="Arial" w:eastAsia="Times New Roman" w:hAnsi="Arial" w:cs="Arial"/>
            <w:color w:val="4A4A4A"/>
            <w:sz w:val="18"/>
            <w:szCs w:val="18"/>
            <w:rPrChange w:id="89" w:author="Syed Mohammed Mohiuddin" w:date="2019-05-15T14:26:00Z">
              <w:rPr>
                <w:rFonts w:ascii="Arial" w:eastAsia="Times New Roman" w:hAnsi="Arial" w:cs="Arial"/>
                <w:b/>
                <w:bCs/>
                <w:color w:val="4A4A4A"/>
                <w:sz w:val="18"/>
                <w:szCs w:val="18"/>
              </w:rPr>
            </w:rPrChange>
          </w:rPr>
          <w:t xml:space="preserve"> receives only its share of the platform Fees through the said Escrow Agent and has no control over the User Funds held by the Escrow Agent in a dedicated non-interest earning Escrow Account.</w:t>
        </w:r>
      </w:ins>
    </w:p>
    <w:p w14:paraId="20FE72DE" w14:textId="11A3A8F7" w:rsidR="0028024F" w:rsidRPr="0028024F" w:rsidRDefault="0028024F" w:rsidP="0028024F">
      <w:pPr>
        <w:spacing w:after="0" w:line="375" w:lineRule="atLeast"/>
        <w:ind w:left="720"/>
        <w:textAlignment w:val="baseline"/>
        <w:outlineLvl w:val="0"/>
        <w:rPr>
          <w:ins w:id="90" w:author="Syed Mohammed Mohiuddin" w:date="2019-05-15T14:26:00Z"/>
          <w:rFonts w:ascii="Arial" w:eastAsia="Times New Roman" w:hAnsi="Arial" w:cs="Arial"/>
          <w:color w:val="4A4A4A"/>
          <w:sz w:val="18"/>
          <w:szCs w:val="18"/>
          <w:rPrChange w:id="91" w:author="Syed Mohammed Mohiuddin" w:date="2019-05-15T14:26:00Z">
            <w:rPr>
              <w:ins w:id="92" w:author="Syed Mohammed Mohiuddin" w:date="2019-05-15T14:26:00Z"/>
              <w:rFonts w:ascii="Arial" w:eastAsia="Times New Roman" w:hAnsi="Arial" w:cs="Arial"/>
              <w:b/>
              <w:bCs/>
              <w:color w:val="4A4A4A"/>
              <w:sz w:val="18"/>
              <w:szCs w:val="18"/>
            </w:rPr>
          </w:rPrChange>
        </w:rPr>
        <w:pPrChange w:id="93" w:author="Syed Mohammed Mohiuddin" w:date="2019-05-15T14:27:00Z">
          <w:pPr>
            <w:spacing w:after="0" w:line="375" w:lineRule="atLeast"/>
            <w:textAlignment w:val="baseline"/>
            <w:outlineLvl w:val="0"/>
          </w:pPr>
        </w:pPrChange>
      </w:pPr>
      <w:ins w:id="94" w:author="Syed Mohammed Mohiuddin" w:date="2019-05-15T14:26:00Z">
        <w:r w:rsidRPr="0028024F">
          <w:rPr>
            <w:rFonts w:ascii="Arial" w:eastAsia="Times New Roman" w:hAnsi="Arial" w:cs="Arial"/>
            <w:color w:val="4A4A4A"/>
            <w:sz w:val="18"/>
            <w:szCs w:val="18"/>
            <w:rPrChange w:id="95" w:author="Syed Mohammed Mohiuddin" w:date="2019-05-15T14:26:00Z">
              <w:rPr>
                <w:rFonts w:ascii="Arial" w:eastAsia="Times New Roman" w:hAnsi="Arial" w:cs="Arial"/>
                <w:b/>
                <w:bCs/>
                <w:color w:val="4A4A4A"/>
                <w:sz w:val="18"/>
                <w:szCs w:val="18"/>
              </w:rPr>
            </w:rPrChange>
          </w:rPr>
          <w:t xml:space="preserve">The </w:t>
        </w:r>
      </w:ins>
      <w:ins w:id="96" w:author="Syed Mohammed Mohiuddin" w:date="2019-05-15T14:27:00Z">
        <w:r>
          <w:rPr>
            <w:rFonts w:ascii="Arial" w:eastAsia="Times New Roman" w:hAnsi="Arial" w:cs="Arial"/>
            <w:color w:val="4A4A4A"/>
            <w:sz w:val="18"/>
            <w:szCs w:val="18"/>
          </w:rPr>
          <w:t>ACL</w:t>
        </w:r>
      </w:ins>
      <w:ins w:id="97" w:author="Syed Mohammed Mohiuddin" w:date="2019-05-15T14:26:00Z">
        <w:r w:rsidRPr="0028024F">
          <w:rPr>
            <w:rFonts w:ascii="Arial" w:eastAsia="Times New Roman" w:hAnsi="Arial" w:cs="Arial"/>
            <w:color w:val="4A4A4A"/>
            <w:sz w:val="18"/>
            <w:szCs w:val="18"/>
            <w:rPrChange w:id="98" w:author="Syed Mohammed Mohiuddin" w:date="2019-05-15T14:26:00Z">
              <w:rPr>
                <w:rFonts w:ascii="Arial" w:eastAsia="Times New Roman" w:hAnsi="Arial" w:cs="Arial"/>
                <w:b/>
                <w:bCs/>
                <w:color w:val="4A4A4A"/>
                <w:sz w:val="18"/>
                <w:szCs w:val="18"/>
              </w:rPr>
            </w:rPrChange>
          </w:rPr>
          <w:t xml:space="preserve"> reserves the right to charge a Platform Fee, which would be specified and notified by </w:t>
        </w:r>
      </w:ins>
      <w:ins w:id="99" w:author="Syed Mohammed Mohiuddin" w:date="2019-05-15T14:27:00Z">
        <w:r>
          <w:rPr>
            <w:rFonts w:ascii="Arial" w:eastAsia="Times New Roman" w:hAnsi="Arial" w:cs="Arial"/>
            <w:color w:val="4A4A4A"/>
            <w:sz w:val="18"/>
            <w:szCs w:val="18"/>
          </w:rPr>
          <w:t>ACL</w:t>
        </w:r>
      </w:ins>
      <w:ins w:id="100" w:author="Syed Mohammed Mohiuddin" w:date="2019-05-15T14:26:00Z">
        <w:r w:rsidRPr="0028024F">
          <w:rPr>
            <w:rFonts w:ascii="Arial" w:eastAsia="Times New Roman" w:hAnsi="Arial" w:cs="Arial"/>
            <w:color w:val="4A4A4A"/>
            <w:sz w:val="18"/>
            <w:szCs w:val="18"/>
            <w:rPrChange w:id="101" w:author="Syed Mohammed Mohiuddin" w:date="2019-05-15T14:26:00Z">
              <w:rPr>
                <w:rFonts w:ascii="Arial" w:eastAsia="Times New Roman" w:hAnsi="Arial" w:cs="Arial"/>
                <w:b/>
                <w:bCs/>
                <w:color w:val="4A4A4A"/>
                <w:sz w:val="18"/>
                <w:szCs w:val="18"/>
              </w:rPr>
            </w:rPrChange>
          </w:rPr>
          <w:t xml:space="preserve"> on the Contest page, being created on </w:t>
        </w:r>
      </w:ins>
      <w:ins w:id="102" w:author="Syed Mohammed Mohiuddin" w:date="2019-05-15T14:27:00Z">
        <w:r>
          <w:rPr>
            <w:rFonts w:ascii="Arial" w:eastAsia="Times New Roman" w:hAnsi="Arial" w:cs="Arial"/>
            <w:color w:val="4A4A4A"/>
            <w:sz w:val="18"/>
            <w:szCs w:val="18"/>
          </w:rPr>
          <w:t>ACL</w:t>
        </w:r>
      </w:ins>
      <w:ins w:id="103" w:author="Syed Mohammed Mohiuddin" w:date="2019-05-15T14:26:00Z">
        <w:r w:rsidRPr="0028024F">
          <w:rPr>
            <w:rFonts w:ascii="Arial" w:eastAsia="Times New Roman" w:hAnsi="Arial" w:cs="Arial"/>
            <w:color w:val="4A4A4A"/>
            <w:sz w:val="18"/>
            <w:szCs w:val="18"/>
            <w:rPrChange w:id="104" w:author="Syed Mohammed Mohiuddin" w:date="2019-05-15T14:26:00Z">
              <w:rPr>
                <w:rFonts w:ascii="Arial" w:eastAsia="Times New Roman" w:hAnsi="Arial" w:cs="Arial"/>
                <w:b/>
                <w:bCs/>
                <w:color w:val="4A4A4A"/>
                <w:sz w:val="18"/>
                <w:szCs w:val="18"/>
              </w:rPr>
            </w:rPrChange>
          </w:rPr>
          <w:t xml:space="preserve"> platform, prior to a User's joining of such Contest. The Platform Fee (inclusive of applicable tax thereon) will be debited from the User’s account balance and </w:t>
        </w:r>
      </w:ins>
      <w:ins w:id="105" w:author="Syed Mohammed Mohiuddin" w:date="2019-05-15T14:27:00Z">
        <w:r>
          <w:rPr>
            <w:rFonts w:ascii="Arial" w:eastAsia="Times New Roman" w:hAnsi="Arial" w:cs="Arial"/>
            <w:color w:val="4A4A4A"/>
            <w:sz w:val="18"/>
            <w:szCs w:val="18"/>
          </w:rPr>
          <w:t>ACL</w:t>
        </w:r>
      </w:ins>
      <w:ins w:id="106" w:author="Syed Mohammed Mohiuddin" w:date="2019-05-15T14:26:00Z">
        <w:r w:rsidRPr="0028024F">
          <w:rPr>
            <w:rFonts w:ascii="Arial" w:eastAsia="Times New Roman" w:hAnsi="Arial" w:cs="Arial"/>
            <w:color w:val="4A4A4A"/>
            <w:sz w:val="18"/>
            <w:szCs w:val="18"/>
            <w:rPrChange w:id="107" w:author="Syed Mohammed Mohiuddin" w:date="2019-05-15T14:26:00Z">
              <w:rPr>
                <w:rFonts w:ascii="Arial" w:eastAsia="Times New Roman" w:hAnsi="Arial" w:cs="Arial"/>
                <w:b/>
                <w:bCs/>
                <w:color w:val="4A4A4A"/>
                <w:sz w:val="18"/>
                <w:szCs w:val="18"/>
              </w:rPr>
            </w:rPrChange>
          </w:rPr>
          <w:t xml:space="preserve"> shall issue an invoice for such debit to the User.</w:t>
        </w:r>
      </w:ins>
    </w:p>
    <w:p w14:paraId="5C89632C" w14:textId="61BB5E17" w:rsidR="0028024F" w:rsidRPr="0028024F" w:rsidRDefault="0028024F" w:rsidP="0028024F">
      <w:pPr>
        <w:spacing w:after="0" w:line="375" w:lineRule="atLeast"/>
        <w:ind w:left="720"/>
        <w:textAlignment w:val="baseline"/>
        <w:outlineLvl w:val="0"/>
        <w:rPr>
          <w:ins w:id="108" w:author="Syed Mohammed Mohiuddin" w:date="2019-05-15T14:26:00Z"/>
          <w:rFonts w:ascii="Arial" w:eastAsia="Times New Roman" w:hAnsi="Arial" w:cs="Arial"/>
          <w:color w:val="4A4A4A"/>
          <w:sz w:val="18"/>
          <w:szCs w:val="18"/>
          <w:rPrChange w:id="109" w:author="Syed Mohammed Mohiuddin" w:date="2019-05-15T14:26:00Z">
            <w:rPr>
              <w:ins w:id="110" w:author="Syed Mohammed Mohiuddin" w:date="2019-05-15T14:26:00Z"/>
              <w:rFonts w:ascii="Arial" w:eastAsia="Times New Roman" w:hAnsi="Arial" w:cs="Arial"/>
              <w:b/>
              <w:bCs/>
              <w:color w:val="4A4A4A"/>
              <w:sz w:val="18"/>
              <w:szCs w:val="18"/>
            </w:rPr>
          </w:rPrChange>
        </w:rPr>
        <w:pPrChange w:id="111" w:author="Syed Mohammed Mohiuddin" w:date="2019-05-15T14:27:00Z">
          <w:pPr>
            <w:spacing w:after="0" w:line="375" w:lineRule="atLeast"/>
            <w:textAlignment w:val="baseline"/>
            <w:outlineLvl w:val="0"/>
          </w:pPr>
        </w:pPrChange>
      </w:pPr>
      <w:ins w:id="112" w:author="Syed Mohammed Mohiuddin" w:date="2019-05-15T14:26:00Z">
        <w:r w:rsidRPr="0028024F">
          <w:rPr>
            <w:rFonts w:ascii="Arial" w:eastAsia="Times New Roman" w:hAnsi="Arial" w:cs="Arial"/>
            <w:color w:val="4A4A4A"/>
            <w:sz w:val="18"/>
            <w:szCs w:val="18"/>
            <w:rPrChange w:id="113" w:author="Syed Mohammed Mohiuddin" w:date="2019-05-15T14:26:00Z">
              <w:rPr>
                <w:rFonts w:ascii="Arial" w:eastAsia="Times New Roman" w:hAnsi="Arial" w:cs="Arial"/>
                <w:b/>
                <w:bCs/>
                <w:color w:val="4A4A4A"/>
                <w:sz w:val="18"/>
                <w:szCs w:val="18"/>
              </w:rPr>
            </w:rPrChange>
          </w:rPr>
          <w:t xml:space="preserve">The User may participate in a Contest wherein the User has to contribute a pre-specified contribution towards the Prize Money Pool of such Contest, which will be passed on to the Winner(s) of the Contest after the completion of the Contest as per the terms and conditions of such Contest. It is clarified that </w:t>
        </w:r>
      </w:ins>
      <w:ins w:id="114" w:author="Syed Mohammed Mohiuddin" w:date="2019-05-15T14:27:00Z">
        <w:r>
          <w:rPr>
            <w:rFonts w:ascii="Arial" w:eastAsia="Times New Roman" w:hAnsi="Arial" w:cs="Arial"/>
            <w:color w:val="4A4A4A"/>
            <w:sz w:val="18"/>
            <w:szCs w:val="18"/>
          </w:rPr>
          <w:t>ACL</w:t>
        </w:r>
      </w:ins>
      <w:ins w:id="115" w:author="Syed Mohammed Mohiuddin" w:date="2019-05-15T14:26:00Z">
        <w:r w:rsidRPr="0028024F">
          <w:rPr>
            <w:rFonts w:ascii="Arial" w:eastAsia="Times New Roman" w:hAnsi="Arial" w:cs="Arial"/>
            <w:color w:val="4A4A4A"/>
            <w:sz w:val="18"/>
            <w:szCs w:val="18"/>
            <w:rPrChange w:id="116" w:author="Syed Mohammed Mohiuddin" w:date="2019-05-15T14:26:00Z">
              <w:rPr>
                <w:rFonts w:ascii="Arial" w:eastAsia="Times New Roman" w:hAnsi="Arial" w:cs="Arial"/>
                <w:b/>
                <w:bCs/>
                <w:color w:val="4A4A4A"/>
                <w:sz w:val="18"/>
                <w:szCs w:val="18"/>
              </w:rPr>
            </w:rPrChange>
          </w:rPr>
          <w:t xml:space="preserve"> has no right or interest in this Prize Money Pool, and only acts as an intermediary engaged in collecting and distributing the Prize Money Pool in accordance with the Contest terms and conditions. The amount to be paid-in by the User towards the Prize Money Pool would also be debited from the User’s account balance maintained with the Trustee.</w:t>
        </w:r>
      </w:ins>
    </w:p>
    <w:p w14:paraId="1DAE757D" w14:textId="11EC8A3F" w:rsidR="0028024F" w:rsidRPr="0028024F" w:rsidRDefault="0028024F" w:rsidP="0028024F">
      <w:pPr>
        <w:spacing w:after="0" w:line="375" w:lineRule="atLeast"/>
        <w:ind w:left="720"/>
        <w:textAlignment w:val="baseline"/>
        <w:outlineLvl w:val="0"/>
        <w:rPr>
          <w:ins w:id="117" w:author="Syed Mohammed Mohiuddin" w:date="2019-05-15T14:26:00Z"/>
          <w:rFonts w:ascii="Arial" w:eastAsia="Times New Roman" w:hAnsi="Arial" w:cs="Arial"/>
          <w:color w:val="4A4A4A"/>
          <w:sz w:val="18"/>
          <w:szCs w:val="18"/>
          <w:rPrChange w:id="118" w:author="Syed Mohammed Mohiuddin" w:date="2019-05-15T14:26:00Z">
            <w:rPr>
              <w:ins w:id="119" w:author="Syed Mohammed Mohiuddin" w:date="2019-05-15T14:26:00Z"/>
              <w:rFonts w:ascii="Arial" w:eastAsia="Times New Roman" w:hAnsi="Arial" w:cs="Arial"/>
              <w:b/>
              <w:bCs/>
              <w:color w:val="4A4A4A"/>
              <w:sz w:val="18"/>
              <w:szCs w:val="18"/>
            </w:rPr>
          </w:rPrChange>
        </w:rPr>
        <w:pPrChange w:id="120" w:author="Syed Mohammed Mohiuddin" w:date="2019-05-15T14:27:00Z">
          <w:pPr>
            <w:spacing w:after="0" w:line="375" w:lineRule="atLeast"/>
            <w:textAlignment w:val="baseline"/>
            <w:outlineLvl w:val="0"/>
          </w:pPr>
        </w:pPrChange>
      </w:pPr>
      <w:ins w:id="121" w:author="Syed Mohammed Mohiuddin" w:date="2019-05-15T14:26:00Z">
        <w:r w:rsidRPr="0028024F">
          <w:rPr>
            <w:rFonts w:ascii="Arial" w:eastAsia="Times New Roman" w:hAnsi="Arial" w:cs="Arial"/>
            <w:color w:val="4A4A4A"/>
            <w:sz w:val="18"/>
            <w:szCs w:val="18"/>
            <w:rPrChange w:id="122" w:author="Syed Mohammed Mohiuddin" w:date="2019-05-15T14:26:00Z">
              <w:rPr>
                <w:rFonts w:ascii="Arial" w:eastAsia="Times New Roman" w:hAnsi="Arial" w:cs="Arial"/>
                <w:b/>
                <w:bCs/>
                <w:color w:val="4A4A4A"/>
                <w:sz w:val="18"/>
                <w:szCs w:val="18"/>
              </w:rPr>
            </w:rPrChange>
          </w:rPr>
          <w:t xml:space="preserve">Any user availing </w:t>
        </w:r>
      </w:ins>
      <w:ins w:id="123" w:author="Syed Mohammed Mohiuddin" w:date="2019-05-15T14:27:00Z">
        <w:r>
          <w:rPr>
            <w:rFonts w:ascii="Arial" w:eastAsia="Times New Roman" w:hAnsi="Arial" w:cs="Arial"/>
            <w:color w:val="4A4A4A"/>
            <w:sz w:val="18"/>
            <w:szCs w:val="18"/>
          </w:rPr>
          <w:t>ACL</w:t>
        </w:r>
      </w:ins>
      <w:ins w:id="124" w:author="Syed Mohammed Mohiuddin" w:date="2019-05-15T14:26:00Z">
        <w:r w:rsidRPr="0028024F">
          <w:rPr>
            <w:rFonts w:ascii="Arial" w:eastAsia="Times New Roman" w:hAnsi="Arial" w:cs="Arial"/>
            <w:color w:val="4A4A4A"/>
            <w:sz w:val="18"/>
            <w:szCs w:val="18"/>
            <w:rPrChange w:id="125" w:author="Syed Mohammed Mohiuddin" w:date="2019-05-15T14:26:00Z">
              <w:rPr>
                <w:rFonts w:ascii="Arial" w:eastAsia="Times New Roman" w:hAnsi="Arial" w:cs="Arial"/>
                <w:b/>
                <w:bCs/>
                <w:color w:val="4A4A4A"/>
                <w:sz w:val="18"/>
                <w:szCs w:val="18"/>
              </w:rPr>
            </w:rPrChange>
          </w:rPr>
          <w:t xml:space="preserve"> services are provided with two categories of accounts for the processing and reconciliation of payments: (</w:t>
        </w:r>
        <w:proofErr w:type="spellStart"/>
        <w:r w:rsidRPr="0028024F">
          <w:rPr>
            <w:rFonts w:ascii="Arial" w:eastAsia="Times New Roman" w:hAnsi="Arial" w:cs="Arial"/>
            <w:color w:val="4A4A4A"/>
            <w:sz w:val="18"/>
            <w:szCs w:val="18"/>
            <w:rPrChange w:id="126" w:author="Syed Mohammed Mohiuddin" w:date="2019-05-15T14:26:00Z">
              <w:rPr>
                <w:rFonts w:ascii="Arial" w:eastAsia="Times New Roman" w:hAnsi="Arial" w:cs="Arial"/>
                <w:b/>
                <w:bCs/>
                <w:color w:val="4A4A4A"/>
                <w:sz w:val="18"/>
                <w:szCs w:val="18"/>
              </w:rPr>
            </w:rPrChange>
          </w:rPr>
          <w:t>i</w:t>
        </w:r>
        <w:proofErr w:type="spellEnd"/>
        <w:r w:rsidRPr="0028024F">
          <w:rPr>
            <w:rFonts w:ascii="Arial" w:eastAsia="Times New Roman" w:hAnsi="Arial" w:cs="Arial"/>
            <w:color w:val="4A4A4A"/>
            <w:sz w:val="18"/>
            <w:szCs w:val="18"/>
            <w:rPrChange w:id="127" w:author="Syed Mohammed Mohiuddin" w:date="2019-05-15T14:26:00Z">
              <w:rPr>
                <w:rFonts w:ascii="Arial" w:eastAsia="Times New Roman" w:hAnsi="Arial" w:cs="Arial"/>
                <w:b/>
                <w:bCs/>
                <w:color w:val="4A4A4A"/>
                <w:sz w:val="18"/>
                <w:szCs w:val="18"/>
              </w:rPr>
            </w:rPrChange>
          </w:rPr>
          <w:t>) 'Unutilized' Account, (ii) Winnings Account. It is clarified that in no instance the transfer of any amounts in the User's accounts to any other category of account held by the user or any third party account, including a bank account held by a third party:</w:t>
        </w:r>
      </w:ins>
    </w:p>
    <w:p w14:paraId="48DE0278" w14:textId="77777777" w:rsidR="0028024F" w:rsidRPr="0028024F" w:rsidRDefault="0028024F" w:rsidP="0028024F">
      <w:pPr>
        <w:spacing w:after="0" w:line="375" w:lineRule="atLeast"/>
        <w:ind w:left="720"/>
        <w:textAlignment w:val="baseline"/>
        <w:outlineLvl w:val="0"/>
        <w:rPr>
          <w:ins w:id="128" w:author="Syed Mohammed Mohiuddin" w:date="2019-05-15T14:26:00Z"/>
          <w:rFonts w:ascii="Arial" w:eastAsia="Times New Roman" w:hAnsi="Arial" w:cs="Arial"/>
          <w:color w:val="4A4A4A"/>
          <w:sz w:val="18"/>
          <w:szCs w:val="18"/>
          <w:rPrChange w:id="129" w:author="Syed Mohammed Mohiuddin" w:date="2019-05-15T14:26:00Z">
            <w:rPr>
              <w:ins w:id="130" w:author="Syed Mohammed Mohiuddin" w:date="2019-05-15T14:26:00Z"/>
              <w:rFonts w:ascii="Arial" w:eastAsia="Times New Roman" w:hAnsi="Arial" w:cs="Arial"/>
              <w:b/>
              <w:bCs/>
              <w:color w:val="4A4A4A"/>
              <w:sz w:val="18"/>
              <w:szCs w:val="18"/>
            </w:rPr>
          </w:rPrChange>
        </w:rPr>
        <w:pPrChange w:id="131" w:author="Syed Mohammed Mohiuddin" w:date="2019-05-15T14:27:00Z">
          <w:pPr>
            <w:spacing w:after="0" w:line="375" w:lineRule="atLeast"/>
            <w:textAlignment w:val="baseline"/>
            <w:outlineLvl w:val="0"/>
          </w:pPr>
        </w:pPrChange>
      </w:pPr>
      <w:ins w:id="132" w:author="Syed Mohammed Mohiuddin" w:date="2019-05-15T14:26:00Z">
        <w:r w:rsidRPr="0028024F">
          <w:rPr>
            <w:rFonts w:ascii="Arial" w:eastAsia="Times New Roman" w:hAnsi="Arial" w:cs="Arial"/>
            <w:color w:val="4A4A4A"/>
            <w:sz w:val="18"/>
            <w:szCs w:val="18"/>
            <w:rPrChange w:id="133" w:author="Syed Mohammed Mohiuddin" w:date="2019-05-15T14:26:00Z">
              <w:rPr>
                <w:rFonts w:ascii="Arial" w:eastAsia="Times New Roman" w:hAnsi="Arial" w:cs="Arial"/>
                <w:b/>
                <w:bCs/>
                <w:color w:val="4A4A4A"/>
                <w:sz w:val="18"/>
                <w:szCs w:val="18"/>
              </w:rPr>
            </w:rPrChange>
          </w:rPr>
          <w:t>User's winnings in any Contest will reflect as credits to the User's Winnings Account.</w:t>
        </w:r>
      </w:ins>
    </w:p>
    <w:p w14:paraId="08118911" w14:textId="77777777" w:rsidR="0028024F" w:rsidRPr="0028024F" w:rsidRDefault="0028024F" w:rsidP="0028024F">
      <w:pPr>
        <w:spacing w:after="0" w:line="375" w:lineRule="atLeast"/>
        <w:ind w:left="720"/>
        <w:textAlignment w:val="baseline"/>
        <w:outlineLvl w:val="0"/>
        <w:rPr>
          <w:ins w:id="134" w:author="Syed Mohammed Mohiuddin" w:date="2019-05-15T14:26:00Z"/>
          <w:rFonts w:ascii="Arial" w:eastAsia="Times New Roman" w:hAnsi="Arial" w:cs="Arial"/>
          <w:color w:val="4A4A4A"/>
          <w:sz w:val="18"/>
          <w:szCs w:val="18"/>
          <w:rPrChange w:id="135" w:author="Syed Mohammed Mohiuddin" w:date="2019-05-15T14:26:00Z">
            <w:rPr>
              <w:ins w:id="136" w:author="Syed Mohammed Mohiuddin" w:date="2019-05-15T14:26:00Z"/>
              <w:rFonts w:ascii="Arial" w:eastAsia="Times New Roman" w:hAnsi="Arial" w:cs="Arial"/>
              <w:b/>
              <w:bCs/>
              <w:color w:val="4A4A4A"/>
              <w:sz w:val="18"/>
              <w:szCs w:val="18"/>
            </w:rPr>
          </w:rPrChange>
        </w:rPr>
        <w:pPrChange w:id="137" w:author="Syed Mohammed Mohiuddin" w:date="2019-05-15T14:27:00Z">
          <w:pPr>
            <w:spacing w:after="0" w:line="375" w:lineRule="atLeast"/>
            <w:textAlignment w:val="baseline"/>
            <w:outlineLvl w:val="0"/>
          </w:pPr>
        </w:pPrChange>
      </w:pPr>
      <w:ins w:id="138" w:author="Syed Mohammed Mohiuddin" w:date="2019-05-15T14:26:00Z">
        <w:r w:rsidRPr="0028024F">
          <w:rPr>
            <w:rFonts w:ascii="Arial" w:eastAsia="Times New Roman" w:hAnsi="Arial" w:cs="Arial"/>
            <w:color w:val="4A4A4A"/>
            <w:sz w:val="18"/>
            <w:szCs w:val="18"/>
            <w:rPrChange w:id="139" w:author="Syed Mohammed Mohiuddin" w:date="2019-05-15T14:26:00Z">
              <w:rPr>
                <w:rFonts w:ascii="Arial" w:eastAsia="Times New Roman" w:hAnsi="Arial" w:cs="Arial"/>
                <w:b/>
                <w:bCs/>
                <w:color w:val="4A4A4A"/>
                <w:sz w:val="18"/>
                <w:szCs w:val="18"/>
              </w:rPr>
            </w:rPrChange>
          </w:rPr>
          <w:t xml:space="preserve">User’s remitting the amount the designated payment gateway shall be credited to User’s </w:t>
        </w:r>
        <w:proofErr w:type="spellStart"/>
        <w:r w:rsidRPr="0028024F">
          <w:rPr>
            <w:rFonts w:ascii="Arial" w:eastAsia="Times New Roman" w:hAnsi="Arial" w:cs="Arial"/>
            <w:color w:val="4A4A4A"/>
            <w:sz w:val="18"/>
            <w:szCs w:val="18"/>
            <w:rPrChange w:id="140" w:author="Syed Mohammed Mohiuddin" w:date="2019-05-15T14:26:00Z">
              <w:rPr>
                <w:rFonts w:ascii="Arial" w:eastAsia="Times New Roman" w:hAnsi="Arial" w:cs="Arial"/>
                <w:b/>
                <w:bCs/>
                <w:color w:val="4A4A4A"/>
                <w:sz w:val="18"/>
                <w:szCs w:val="18"/>
              </w:rPr>
            </w:rPrChange>
          </w:rPr>
          <w:t>Unutlized</w:t>
        </w:r>
        <w:proofErr w:type="spellEnd"/>
        <w:r w:rsidRPr="0028024F">
          <w:rPr>
            <w:rFonts w:ascii="Arial" w:eastAsia="Times New Roman" w:hAnsi="Arial" w:cs="Arial"/>
            <w:color w:val="4A4A4A"/>
            <w:sz w:val="18"/>
            <w:szCs w:val="18"/>
            <w:rPrChange w:id="141" w:author="Syed Mohammed Mohiuddin" w:date="2019-05-15T14:26:00Z">
              <w:rPr>
                <w:rFonts w:ascii="Arial" w:eastAsia="Times New Roman" w:hAnsi="Arial" w:cs="Arial"/>
                <w:b/>
                <w:bCs/>
                <w:color w:val="4A4A4A"/>
                <w:sz w:val="18"/>
                <w:szCs w:val="18"/>
              </w:rPr>
            </w:rPrChange>
          </w:rPr>
          <w:t xml:space="preserve"> Account’.</w:t>
        </w:r>
      </w:ins>
    </w:p>
    <w:p w14:paraId="23C411FE" w14:textId="68BE90EF" w:rsidR="0028024F" w:rsidRPr="0028024F" w:rsidRDefault="0028024F" w:rsidP="0028024F">
      <w:pPr>
        <w:spacing w:after="0" w:line="375" w:lineRule="atLeast"/>
        <w:ind w:left="720"/>
        <w:textAlignment w:val="baseline"/>
        <w:outlineLvl w:val="0"/>
        <w:rPr>
          <w:ins w:id="142" w:author="Syed Mohammed Mohiuddin" w:date="2019-05-15T14:26:00Z"/>
          <w:rFonts w:ascii="Arial" w:eastAsia="Times New Roman" w:hAnsi="Arial" w:cs="Arial"/>
          <w:color w:val="4A4A4A"/>
          <w:sz w:val="18"/>
          <w:szCs w:val="18"/>
          <w:rPrChange w:id="143" w:author="Syed Mohammed Mohiuddin" w:date="2019-05-15T14:26:00Z">
            <w:rPr>
              <w:ins w:id="144" w:author="Syed Mohammed Mohiuddin" w:date="2019-05-15T14:26:00Z"/>
              <w:rFonts w:ascii="Arial" w:eastAsia="Times New Roman" w:hAnsi="Arial" w:cs="Arial"/>
              <w:b/>
              <w:bCs/>
              <w:color w:val="4A4A4A"/>
              <w:sz w:val="18"/>
              <w:szCs w:val="18"/>
            </w:rPr>
          </w:rPrChange>
        </w:rPr>
        <w:pPrChange w:id="145" w:author="Syed Mohammed Mohiuddin" w:date="2019-05-15T14:27:00Z">
          <w:pPr>
            <w:spacing w:after="0" w:line="375" w:lineRule="atLeast"/>
            <w:textAlignment w:val="baseline"/>
            <w:outlineLvl w:val="0"/>
          </w:pPr>
        </w:pPrChange>
      </w:pPr>
      <w:ins w:id="146" w:author="Syed Mohammed Mohiuddin" w:date="2019-05-15T14:26:00Z">
        <w:r w:rsidRPr="0028024F">
          <w:rPr>
            <w:rFonts w:ascii="Arial" w:eastAsia="Times New Roman" w:hAnsi="Arial" w:cs="Arial"/>
            <w:color w:val="4A4A4A"/>
            <w:sz w:val="18"/>
            <w:szCs w:val="18"/>
            <w:rPrChange w:id="147" w:author="Syed Mohammed Mohiuddin" w:date="2019-05-15T14:26:00Z">
              <w:rPr>
                <w:rFonts w:ascii="Arial" w:eastAsia="Times New Roman" w:hAnsi="Arial" w:cs="Arial"/>
                <w:b/>
                <w:bCs/>
                <w:color w:val="4A4A4A"/>
                <w:sz w:val="18"/>
                <w:szCs w:val="18"/>
              </w:rPr>
            </w:rPrChange>
          </w:rPr>
          <w:t xml:space="preserve">Each time a User participates in any contest on </w:t>
        </w:r>
      </w:ins>
      <w:ins w:id="148" w:author="Syed Mohammed Mohiuddin" w:date="2019-05-15T14:27:00Z">
        <w:r>
          <w:rPr>
            <w:rFonts w:ascii="Arial" w:eastAsia="Times New Roman" w:hAnsi="Arial" w:cs="Arial"/>
            <w:color w:val="4A4A4A"/>
            <w:sz w:val="18"/>
            <w:szCs w:val="18"/>
          </w:rPr>
          <w:t>ACL</w:t>
        </w:r>
      </w:ins>
      <w:ins w:id="149" w:author="Syed Mohammed Mohiuddin" w:date="2019-05-15T14:26:00Z">
        <w:r w:rsidRPr="0028024F">
          <w:rPr>
            <w:rFonts w:ascii="Arial" w:eastAsia="Times New Roman" w:hAnsi="Arial" w:cs="Arial"/>
            <w:color w:val="4A4A4A"/>
            <w:sz w:val="18"/>
            <w:szCs w:val="18"/>
            <w:rPrChange w:id="150" w:author="Syed Mohammed Mohiuddin" w:date="2019-05-15T14:26:00Z">
              <w:rPr>
                <w:rFonts w:ascii="Arial" w:eastAsia="Times New Roman" w:hAnsi="Arial" w:cs="Arial"/>
                <w:b/>
                <w:bCs/>
                <w:color w:val="4A4A4A"/>
                <w:sz w:val="18"/>
                <w:szCs w:val="18"/>
              </w:rPr>
            </w:rPrChange>
          </w:rPr>
          <w:t xml:space="preserve"> platform, the pre-designated amount shall be debited in the User’s account. In debiting amounts from the User’s accounts towards the pre-designated amount of such user shall be debited from the User’s Unutilized Account and thereafter, any remaining amount of participation fee shall be debited from the User’s Winning Account.</w:t>
        </w:r>
      </w:ins>
    </w:p>
    <w:p w14:paraId="33F2F552" w14:textId="77777777" w:rsidR="0028024F" w:rsidRPr="0028024F" w:rsidRDefault="0028024F" w:rsidP="0028024F">
      <w:pPr>
        <w:spacing w:after="0" w:line="375" w:lineRule="atLeast"/>
        <w:ind w:left="720"/>
        <w:textAlignment w:val="baseline"/>
        <w:outlineLvl w:val="0"/>
        <w:rPr>
          <w:ins w:id="151" w:author="Syed Mohammed Mohiuddin" w:date="2019-05-15T14:26:00Z"/>
          <w:rFonts w:ascii="Arial" w:eastAsia="Times New Roman" w:hAnsi="Arial" w:cs="Arial"/>
          <w:color w:val="4A4A4A"/>
          <w:sz w:val="18"/>
          <w:szCs w:val="18"/>
          <w:rPrChange w:id="152" w:author="Syed Mohammed Mohiuddin" w:date="2019-05-15T14:26:00Z">
            <w:rPr>
              <w:ins w:id="153" w:author="Syed Mohammed Mohiuddin" w:date="2019-05-15T14:26:00Z"/>
              <w:rFonts w:ascii="Arial" w:eastAsia="Times New Roman" w:hAnsi="Arial" w:cs="Arial"/>
              <w:b/>
              <w:bCs/>
              <w:color w:val="4A4A4A"/>
              <w:sz w:val="18"/>
              <w:szCs w:val="18"/>
            </w:rPr>
          </w:rPrChange>
        </w:rPr>
        <w:pPrChange w:id="154" w:author="Syed Mohammed Mohiuddin" w:date="2019-05-15T14:27:00Z">
          <w:pPr>
            <w:spacing w:after="0" w:line="375" w:lineRule="atLeast"/>
            <w:textAlignment w:val="baseline"/>
            <w:outlineLvl w:val="0"/>
          </w:pPr>
        </w:pPrChange>
      </w:pPr>
      <w:ins w:id="155" w:author="Syed Mohammed Mohiuddin" w:date="2019-05-15T14:26:00Z">
        <w:r w:rsidRPr="0028024F">
          <w:rPr>
            <w:rFonts w:ascii="Arial" w:eastAsia="Times New Roman" w:hAnsi="Arial" w:cs="Arial"/>
            <w:color w:val="4A4A4A"/>
            <w:sz w:val="18"/>
            <w:szCs w:val="18"/>
            <w:rPrChange w:id="156" w:author="Syed Mohammed Mohiuddin" w:date="2019-05-15T14:26:00Z">
              <w:rPr>
                <w:rFonts w:ascii="Arial" w:eastAsia="Times New Roman" w:hAnsi="Arial" w:cs="Arial"/>
                <w:b/>
                <w:bCs/>
                <w:color w:val="4A4A4A"/>
                <w:sz w:val="18"/>
                <w:szCs w:val="18"/>
              </w:rPr>
            </w:rPrChange>
          </w:rPr>
          <w:t>In case there is any amount remaining to be paid by the User in relation to such User’s participation in any match(s) or Contest(s), the User will be taken to the designated payment gateway to give effect to such payment. In case any amount added by the User through such payment gateway exceeds the remaining amount of the pre-designated amount, the amount in excess shall be transferred to the User’s ‘Unutilized’ Account and will be available for use in participation in any match(s) or Contest(s) or for withdrawal in accordance with these Terms and Conditions.</w:t>
        </w:r>
      </w:ins>
    </w:p>
    <w:p w14:paraId="0ABA1F89" w14:textId="77777777" w:rsidR="0028024F" w:rsidRPr="0028024F" w:rsidRDefault="0028024F" w:rsidP="0028024F">
      <w:pPr>
        <w:spacing w:after="0" w:line="375" w:lineRule="atLeast"/>
        <w:ind w:left="720"/>
        <w:textAlignment w:val="baseline"/>
        <w:outlineLvl w:val="0"/>
        <w:rPr>
          <w:ins w:id="157" w:author="Syed Mohammed Mohiuddin" w:date="2019-05-15T14:26:00Z"/>
          <w:rFonts w:ascii="Arial" w:eastAsia="Times New Roman" w:hAnsi="Arial" w:cs="Arial"/>
          <w:color w:val="4A4A4A"/>
          <w:sz w:val="18"/>
          <w:szCs w:val="18"/>
          <w:rPrChange w:id="158" w:author="Syed Mohammed Mohiuddin" w:date="2019-05-15T14:26:00Z">
            <w:rPr>
              <w:ins w:id="159" w:author="Syed Mohammed Mohiuddin" w:date="2019-05-15T14:26:00Z"/>
              <w:rFonts w:ascii="Arial" w:eastAsia="Times New Roman" w:hAnsi="Arial" w:cs="Arial"/>
              <w:b/>
              <w:bCs/>
              <w:color w:val="4A4A4A"/>
              <w:sz w:val="18"/>
              <w:szCs w:val="18"/>
            </w:rPr>
          </w:rPrChange>
        </w:rPr>
        <w:pPrChange w:id="160" w:author="Syed Mohammed Mohiuddin" w:date="2019-05-15T14:27:00Z">
          <w:pPr>
            <w:spacing w:after="0" w:line="375" w:lineRule="atLeast"/>
            <w:textAlignment w:val="baseline"/>
            <w:outlineLvl w:val="0"/>
          </w:pPr>
        </w:pPrChange>
      </w:pPr>
      <w:ins w:id="161" w:author="Syed Mohammed Mohiuddin" w:date="2019-05-15T14:26:00Z">
        <w:r w:rsidRPr="0028024F">
          <w:rPr>
            <w:rFonts w:ascii="Arial" w:eastAsia="Times New Roman" w:hAnsi="Arial" w:cs="Arial"/>
            <w:color w:val="4A4A4A"/>
            <w:sz w:val="18"/>
            <w:szCs w:val="18"/>
            <w:rPrChange w:id="162" w:author="Syed Mohammed Mohiuddin" w:date="2019-05-15T14:26:00Z">
              <w:rPr>
                <w:rFonts w:ascii="Arial" w:eastAsia="Times New Roman" w:hAnsi="Arial" w:cs="Arial"/>
                <w:b/>
                <w:bCs/>
                <w:color w:val="4A4A4A"/>
                <w:sz w:val="18"/>
                <w:szCs w:val="18"/>
              </w:rPr>
            </w:rPrChange>
          </w:rPr>
          <w:t>Debits from the ‘Unutilized’ Account for the purpose of enabling a user’s participation in a Contest shall be made in order of the date of credit of amounts in the ‘Unutilized’ Account, and accordingly amounts credited into ‘Unutilized’ Account earlier in time shall be debited first.</w:t>
        </w:r>
      </w:ins>
    </w:p>
    <w:p w14:paraId="21588EF5" w14:textId="68451305" w:rsidR="0028024F" w:rsidRPr="0028024F" w:rsidRDefault="0028024F" w:rsidP="0028024F">
      <w:pPr>
        <w:spacing w:after="0" w:line="375" w:lineRule="atLeast"/>
        <w:ind w:left="720"/>
        <w:textAlignment w:val="baseline"/>
        <w:outlineLvl w:val="0"/>
        <w:rPr>
          <w:ins w:id="163" w:author="Syed Mohammed Mohiuddin" w:date="2019-05-15T14:26:00Z"/>
          <w:rFonts w:ascii="Arial" w:eastAsia="Times New Roman" w:hAnsi="Arial" w:cs="Arial"/>
          <w:color w:val="4A4A4A"/>
          <w:sz w:val="18"/>
          <w:szCs w:val="18"/>
          <w:rPrChange w:id="164" w:author="Syed Mohammed Mohiuddin" w:date="2019-05-15T14:26:00Z">
            <w:rPr>
              <w:ins w:id="165" w:author="Syed Mohammed Mohiuddin" w:date="2019-05-15T14:26:00Z"/>
              <w:rFonts w:ascii="Arial" w:eastAsia="Times New Roman" w:hAnsi="Arial" w:cs="Arial"/>
              <w:b/>
              <w:bCs/>
              <w:color w:val="4A4A4A"/>
              <w:sz w:val="18"/>
              <w:szCs w:val="18"/>
            </w:rPr>
          </w:rPrChange>
        </w:rPr>
        <w:pPrChange w:id="166" w:author="Syed Mohammed Mohiuddin" w:date="2019-05-15T14:27:00Z">
          <w:pPr>
            <w:spacing w:after="0" w:line="375" w:lineRule="atLeast"/>
            <w:textAlignment w:val="baseline"/>
            <w:outlineLvl w:val="0"/>
          </w:pPr>
        </w:pPrChange>
      </w:pPr>
      <w:ins w:id="167" w:author="Syed Mohammed Mohiuddin" w:date="2019-05-15T14:26:00Z">
        <w:r w:rsidRPr="0028024F">
          <w:rPr>
            <w:rFonts w:ascii="Arial" w:eastAsia="Times New Roman" w:hAnsi="Arial" w:cs="Arial"/>
            <w:color w:val="4A4A4A"/>
            <w:sz w:val="18"/>
            <w:szCs w:val="18"/>
            <w:rPrChange w:id="168" w:author="Syed Mohammed Mohiuddin" w:date="2019-05-15T14:26:00Z">
              <w:rPr>
                <w:rFonts w:ascii="Arial" w:eastAsia="Times New Roman" w:hAnsi="Arial" w:cs="Arial"/>
                <w:b/>
                <w:bCs/>
                <w:color w:val="4A4A4A"/>
                <w:sz w:val="18"/>
                <w:szCs w:val="18"/>
              </w:rPr>
            </w:rPrChange>
          </w:rPr>
          <w:t xml:space="preserve">A User shall be permitted to withdraw any amounts credited into such User's 'Unutilized' Account for any reason whatsoever by contacting </w:t>
        </w:r>
      </w:ins>
      <w:ins w:id="169" w:author="Syed Mohammed Mohiuddin" w:date="2019-05-15T14:27:00Z">
        <w:r>
          <w:rPr>
            <w:rFonts w:ascii="Arial" w:eastAsia="Times New Roman" w:hAnsi="Arial" w:cs="Arial"/>
            <w:color w:val="4A4A4A"/>
            <w:sz w:val="18"/>
            <w:szCs w:val="18"/>
          </w:rPr>
          <w:t>ACL</w:t>
        </w:r>
      </w:ins>
      <w:ins w:id="170" w:author="Syed Mohammed Mohiuddin" w:date="2019-05-15T14:26:00Z">
        <w:r w:rsidRPr="0028024F">
          <w:rPr>
            <w:rFonts w:ascii="Arial" w:eastAsia="Times New Roman" w:hAnsi="Arial" w:cs="Arial"/>
            <w:color w:val="4A4A4A"/>
            <w:sz w:val="18"/>
            <w:szCs w:val="18"/>
            <w:rPrChange w:id="171" w:author="Syed Mohammed Mohiuddin" w:date="2019-05-15T14:26:00Z">
              <w:rPr>
                <w:rFonts w:ascii="Arial" w:eastAsia="Times New Roman" w:hAnsi="Arial" w:cs="Arial"/>
                <w:b/>
                <w:bCs/>
                <w:color w:val="4A4A4A"/>
                <w:sz w:val="18"/>
                <w:szCs w:val="18"/>
              </w:rPr>
            </w:rPrChange>
          </w:rPr>
          <w:t xml:space="preserve"> Customer Support. All amounts credited into a User's 'Unutilized' Account must be </w:t>
        </w:r>
        <w:proofErr w:type="spellStart"/>
        <w:r w:rsidRPr="0028024F">
          <w:rPr>
            <w:rFonts w:ascii="Arial" w:eastAsia="Times New Roman" w:hAnsi="Arial" w:cs="Arial"/>
            <w:color w:val="4A4A4A"/>
            <w:sz w:val="18"/>
            <w:szCs w:val="18"/>
            <w:rPrChange w:id="172" w:author="Syed Mohammed Mohiuddin" w:date="2019-05-15T14:26:00Z">
              <w:rPr>
                <w:rFonts w:ascii="Arial" w:eastAsia="Times New Roman" w:hAnsi="Arial" w:cs="Arial"/>
                <w:b/>
                <w:bCs/>
                <w:color w:val="4A4A4A"/>
                <w:sz w:val="18"/>
                <w:szCs w:val="18"/>
              </w:rPr>
            </w:rPrChange>
          </w:rPr>
          <w:t>utilised</w:t>
        </w:r>
        <w:proofErr w:type="spellEnd"/>
        <w:r w:rsidRPr="0028024F">
          <w:rPr>
            <w:rFonts w:ascii="Arial" w:eastAsia="Times New Roman" w:hAnsi="Arial" w:cs="Arial"/>
            <w:color w:val="4A4A4A"/>
            <w:sz w:val="18"/>
            <w:szCs w:val="18"/>
            <w:rPrChange w:id="173" w:author="Syed Mohammed Mohiuddin" w:date="2019-05-15T14:26:00Z">
              <w:rPr>
                <w:rFonts w:ascii="Arial" w:eastAsia="Times New Roman" w:hAnsi="Arial" w:cs="Arial"/>
                <w:b/>
                <w:bCs/>
                <w:color w:val="4A4A4A"/>
                <w:sz w:val="18"/>
                <w:szCs w:val="18"/>
              </w:rPr>
            </w:rPrChange>
          </w:rPr>
          <w:t xml:space="preserve"> within 335 days of credit. In case any </w:t>
        </w:r>
        <w:proofErr w:type="spellStart"/>
        <w:r w:rsidRPr="0028024F">
          <w:rPr>
            <w:rFonts w:ascii="Arial" w:eastAsia="Times New Roman" w:hAnsi="Arial" w:cs="Arial"/>
            <w:color w:val="4A4A4A"/>
            <w:sz w:val="18"/>
            <w:szCs w:val="18"/>
            <w:rPrChange w:id="174" w:author="Syed Mohammed Mohiuddin" w:date="2019-05-15T14:26:00Z">
              <w:rPr>
                <w:rFonts w:ascii="Arial" w:eastAsia="Times New Roman" w:hAnsi="Arial" w:cs="Arial"/>
                <w:b/>
                <w:bCs/>
                <w:color w:val="4A4A4A"/>
                <w:sz w:val="18"/>
                <w:szCs w:val="18"/>
              </w:rPr>
            </w:rPrChange>
          </w:rPr>
          <w:t>unutilised</w:t>
        </w:r>
        <w:proofErr w:type="spellEnd"/>
        <w:r w:rsidRPr="0028024F">
          <w:rPr>
            <w:rFonts w:ascii="Arial" w:eastAsia="Times New Roman" w:hAnsi="Arial" w:cs="Arial"/>
            <w:color w:val="4A4A4A"/>
            <w:sz w:val="18"/>
            <w:szCs w:val="18"/>
            <w:rPrChange w:id="175" w:author="Syed Mohammed Mohiuddin" w:date="2019-05-15T14:26:00Z">
              <w:rPr>
                <w:rFonts w:ascii="Arial" w:eastAsia="Times New Roman" w:hAnsi="Arial" w:cs="Arial"/>
                <w:b/>
                <w:bCs/>
                <w:color w:val="4A4A4A"/>
                <w:sz w:val="18"/>
                <w:szCs w:val="18"/>
              </w:rPr>
            </w:rPrChange>
          </w:rPr>
          <w:t xml:space="preserve"> amount lies in the 'Unutilized' Account after the completion of 335 days from the date of credit of such amount, </w:t>
        </w:r>
      </w:ins>
      <w:ins w:id="176" w:author="Syed Mohammed Mohiuddin" w:date="2019-05-15T14:27:00Z">
        <w:r>
          <w:rPr>
            <w:rFonts w:ascii="Arial" w:eastAsia="Times New Roman" w:hAnsi="Arial" w:cs="Arial"/>
            <w:color w:val="4A4A4A"/>
            <w:sz w:val="18"/>
            <w:szCs w:val="18"/>
          </w:rPr>
          <w:t>ACL</w:t>
        </w:r>
      </w:ins>
      <w:ins w:id="177" w:author="Syed Mohammed Mohiuddin" w:date="2019-05-15T14:26:00Z">
        <w:r w:rsidRPr="0028024F">
          <w:rPr>
            <w:rFonts w:ascii="Arial" w:eastAsia="Times New Roman" w:hAnsi="Arial" w:cs="Arial"/>
            <w:color w:val="4A4A4A"/>
            <w:sz w:val="18"/>
            <w:szCs w:val="18"/>
            <w:rPrChange w:id="178" w:author="Syed Mohammed Mohiuddin" w:date="2019-05-15T14:26:00Z">
              <w:rPr>
                <w:rFonts w:ascii="Arial" w:eastAsia="Times New Roman" w:hAnsi="Arial" w:cs="Arial"/>
                <w:b/>
                <w:bCs/>
                <w:color w:val="4A4A4A"/>
                <w:sz w:val="18"/>
                <w:szCs w:val="18"/>
              </w:rPr>
            </w:rPrChange>
          </w:rPr>
          <w:t xml:space="preserve"> reserves the right to forfeit such </w:t>
        </w:r>
        <w:proofErr w:type="spellStart"/>
        <w:r w:rsidRPr="0028024F">
          <w:rPr>
            <w:rFonts w:ascii="Arial" w:eastAsia="Times New Roman" w:hAnsi="Arial" w:cs="Arial"/>
            <w:color w:val="4A4A4A"/>
            <w:sz w:val="18"/>
            <w:szCs w:val="18"/>
            <w:rPrChange w:id="179" w:author="Syed Mohammed Mohiuddin" w:date="2019-05-15T14:26:00Z">
              <w:rPr>
                <w:rFonts w:ascii="Arial" w:eastAsia="Times New Roman" w:hAnsi="Arial" w:cs="Arial"/>
                <w:b/>
                <w:bCs/>
                <w:color w:val="4A4A4A"/>
                <w:sz w:val="18"/>
                <w:szCs w:val="18"/>
              </w:rPr>
            </w:rPrChange>
          </w:rPr>
          <w:t>unutilised</w:t>
        </w:r>
        <w:proofErr w:type="spellEnd"/>
        <w:r w:rsidRPr="0028024F">
          <w:rPr>
            <w:rFonts w:ascii="Arial" w:eastAsia="Times New Roman" w:hAnsi="Arial" w:cs="Arial"/>
            <w:color w:val="4A4A4A"/>
            <w:sz w:val="18"/>
            <w:szCs w:val="18"/>
            <w:rPrChange w:id="180" w:author="Syed Mohammed Mohiuddin" w:date="2019-05-15T14:26:00Z">
              <w:rPr>
                <w:rFonts w:ascii="Arial" w:eastAsia="Times New Roman" w:hAnsi="Arial" w:cs="Arial"/>
                <w:b/>
                <w:bCs/>
                <w:color w:val="4A4A4A"/>
                <w:sz w:val="18"/>
                <w:szCs w:val="18"/>
              </w:rPr>
            </w:rPrChange>
          </w:rPr>
          <w:t xml:space="preserve"> amount, without liability or obligation to pay any compensation to the User.</w:t>
        </w:r>
      </w:ins>
    </w:p>
    <w:p w14:paraId="5D710BB8" w14:textId="0B09DB45" w:rsidR="0028024F" w:rsidRPr="0028024F" w:rsidRDefault="0028024F" w:rsidP="0028024F">
      <w:pPr>
        <w:spacing w:after="0" w:line="375" w:lineRule="atLeast"/>
        <w:ind w:left="720"/>
        <w:textAlignment w:val="baseline"/>
        <w:outlineLvl w:val="0"/>
        <w:rPr>
          <w:ins w:id="181" w:author="Syed Mohammed Mohiuddin" w:date="2019-05-15T14:26:00Z"/>
          <w:rFonts w:ascii="Arial" w:eastAsia="Times New Roman" w:hAnsi="Arial" w:cs="Arial"/>
          <w:color w:val="4A4A4A"/>
          <w:sz w:val="18"/>
          <w:szCs w:val="18"/>
          <w:rPrChange w:id="182" w:author="Syed Mohammed Mohiuddin" w:date="2019-05-15T14:26:00Z">
            <w:rPr>
              <w:ins w:id="183" w:author="Syed Mohammed Mohiuddin" w:date="2019-05-15T14:26:00Z"/>
              <w:rFonts w:ascii="Arial" w:eastAsia="Times New Roman" w:hAnsi="Arial" w:cs="Arial"/>
              <w:b/>
              <w:bCs/>
              <w:color w:val="4A4A4A"/>
              <w:sz w:val="18"/>
              <w:szCs w:val="18"/>
            </w:rPr>
          </w:rPrChange>
        </w:rPr>
        <w:pPrChange w:id="184" w:author="Syed Mohammed Mohiuddin" w:date="2019-05-15T14:27:00Z">
          <w:pPr>
            <w:spacing w:after="0" w:line="375" w:lineRule="atLeast"/>
            <w:textAlignment w:val="baseline"/>
            <w:outlineLvl w:val="0"/>
          </w:pPr>
        </w:pPrChange>
      </w:pPr>
      <w:ins w:id="185" w:author="Syed Mohammed Mohiuddin" w:date="2019-05-15T14:26:00Z">
        <w:r w:rsidRPr="0028024F">
          <w:rPr>
            <w:rFonts w:ascii="Arial" w:eastAsia="Times New Roman" w:hAnsi="Arial" w:cs="Arial"/>
            <w:color w:val="4A4A4A"/>
            <w:sz w:val="18"/>
            <w:szCs w:val="18"/>
            <w:rPrChange w:id="186" w:author="Syed Mohammed Mohiuddin" w:date="2019-05-15T14:26:00Z">
              <w:rPr>
                <w:rFonts w:ascii="Arial" w:eastAsia="Times New Roman" w:hAnsi="Arial" w:cs="Arial"/>
                <w:b/>
                <w:bCs/>
                <w:color w:val="4A4A4A"/>
                <w:sz w:val="18"/>
                <w:szCs w:val="18"/>
              </w:rPr>
            </w:rPrChange>
          </w:rPr>
          <w:t xml:space="preserve">Withdrawal of any amount standing to the User's credit in the Winnings Account may be made by way of a request to </w:t>
        </w:r>
      </w:ins>
      <w:ins w:id="187" w:author="Syed Mohammed Mohiuddin" w:date="2019-05-15T14:27:00Z">
        <w:r>
          <w:rPr>
            <w:rFonts w:ascii="Arial" w:eastAsia="Times New Roman" w:hAnsi="Arial" w:cs="Arial"/>
            <w:color w:val="4A4A4A"/>
            <w:sz w:val="18"/>
            <w:szCs w:val="18"/>
          </w:rPr>
          <w:t>ACL</w:t>
        </w:r>
      </w:ins>
      <w:ins w:id="188" w:author="Syed Mohammed Mohiuddin" w:date="2019-05-15T14:26:00Z">
        <w:r w:rsidRPr="0028024F">
          <w:rPr>
            <w:rFonts w:ascii="Arial" w:eastAsia="Times New Roman" w:hAnsi="Arial" w:cs="Arial"/>
            <w:color w:val="4A4A4A"/>
            <w:sz w:val="18"/>
            <w:szCs w:val="18"/>
            <w:rPrChange w:id="189" w:author="Syed Mohammed Mohiuddin" w:date="2019-05-15T14:26:00Z">
              <w:rPr>
                <w:rFonts w:ascii="Arial" w:eastAsia="Times New Roman" w:hAnsi="Arial" w:cs="Arial"/>
                <w:b/>
                <w:bCs/>
                <w:color w:val="4A4A4A"/>
                <w:sz w:val="18"/>
                <w:szCs w:val="18"/>
              </w:rPr>
            </w:rPrChange>
          </w:rPr>
          <w:t xml:space="preserve"> but shall occur automatically upon completion of 335 days from the date of credit of such amount in the User's Winnings Account. In either case, </w:t>
        </w:r>
      </w:ins>
      <w:ins w:id="190" w:author="Syed Mohammed Mohiuddin" w:date="2019-05-15T14:27:00Z">
        <w:r>
          <w:rPr>
            <w:rFonts w:ascii="Arial" w:eastAsia="Times New Roman" w:hAnsi="Arial" w:cs="Arial"/>
            <w:color w:val="4A4A4A"/>
            <w:sz w:val="18"/>
            <w:szCs w:val="18"/>
          </w:rPr>
          <w:t>ACL</w:t>
        </w:r>
      </w:ins>
      <w:ins w:id="191" w:author="Syed Mohammed Mohiuddin" w:date="2019-05-15T14:26:00Z">
        <w:r w:rsidRPr="0028024F">
          <w:rPr>
            <w:rFonts w:ascii="Arial" w:eastAsia="Times New Roman" w:hAnsi="Arial" w:cs="Arial"/>
            <w:color w:val="4A4A4A"/>
            <w:sz w:val="18"/>
            <w:szCs w:val="18"/>
            <w:rPrChange w:id="192" w:author="Syed Mohammed Mohiuddin" w:date="2019-05-15T14:26:00Z">
              <w:rPr>
                <w:rFonts w:ascii="Arial" w:eastAsia="Times New Roman" w:hAnsi="Arial" w:cs="Arial"/>
                <w:b/>
                <w:bCs/>
                <w:color w:val="4A4A4A"/>
                <w:sz w:val="18"/>
                <w:szCs w:val="18"/>
              </w:rPr>
            </w:rPrChange>
          </w:rPr>
          <w:t xml:space="preserve"> shall effect an online transfer to the User's bank account on record with </w:t>
        </w:r>
      </w:ins>
      <w:ins w:id="193" w:author="Syed Mohammed Mohiuddin" w:date="2019-05-15T14:27:00Z">
        <w:r>
          <w:rPr>
            <w:rFonts w:ascii="Arial" w:eastAsia="Times New Roman" w:hAnsi="Arial" w:cs="Arial"/>
            <w:color w:val="4A4A4A"/>
            <w:sz w:val="18"/>
            <w:szCs w:val="18"/>
          </w:rPr>
          <w:t>ACL</w:t>
        </w:r>
      </w:ins>
      <w:ins w:id="194" w:author="Syed Mohammed Mohiuddin" w:date="2019-05-15T14:26:00Z">
        <w:r w:rsidRPr="0028024F">
          <w:rPr>
            <w:rFonts w:ascii="Arial" w:eastAsia="Times New Roman" w:hAnsi="Arial" w:cs="Arial"/>
            <w:color w:val="4A4A4A"/>
            <w:sz w:val="18"/>
            <w:szCs w:val="18"/>
            <w:rPrChange w:id="195" w:author="Syed Mohammed Mohiuddin" w:date="2019-05-15T14:26:00Z">
              <w:rPr>
                <w:rFonts w:ascii="Arial" w:eastAsia="Times New Roman" w:hAnsi="Arial" w:cs="Arial"/>
                <w:b/>
                <w:bCs/>
                <w:color w:val="4A4A4A"/>
                <w:sz w:val="18"/>
                <w:szCs w:val="18"/>
              </w:rPr>
            </w:rPrChange>
          </w:rPr>
          <w:t xml:space="preserve"> within a commercially reasonable period of time. Such transfer will reflect as a debit to the User's Winnings Account. </w:t>
        </w:r>
      </w:ins>
      <w:ins w:id="196" w:author="Syed Mohammed Mohiuddin" w:date="2019-05-15T14:27:00Z">
        <w:r>
          <w:rPr>
            <w:rFonts w:ascii="Arial" w:eastAsia="Times New Roman" w:hAnsi="Arial" w:cs="Arial"/>
            <w:color w:val="4A4A4A"/>
            <w:sz w:val="18"/>
            <w:szCs w:val="18"/>
          </w:rPr>
          <w:t>ACL</w:t>
        </w:r>
      </w:ins>
      <w:ins w:id="197" w:author="Syed Mohammed Mohiuddin" w:date="2019-05-15T14:26:00Z">
        <w:r w:rsidRPr="0028024F">
          <w:rPr>
            <w:rFonts w:ascii="Arial" w:eastAsia="Times New Roman" w:hAnsi="Arial" w:cs="Arial"/>
            <w:color w:val="4A4A4A"/>
            <w:sz w:val="18"/>
            <w:szCs w:val="18"/>
            <w:rPrChange w:id="198" w:author="Syed Mohammed Mohiuddin" w:date="2019-05-15T14:26:00Z">
              <w:rPr>
                <w:rFonts w:ascii="Arial" w:eastAsia="Times New Roman" w:hAnsi="Arial" w:cs="Arial"/>
                <w:b/>
                <w:bCs/>
                <w:color w:val="4A4A4A"/>
                <w:sz w:val="18"/>
                <w:szCs w:val="18"/>
              </w:rPr>
            </w:rPrChange>
          </w:rPr>
          <w:t xml:space="preserve"> shall not charge any processing fee for the online transfer of such amount from the Winnings Account to the User's bank account on record with </w:t>
        </w:r>
      </w:ins>
      <w:ins w:id="199" w:author="Syed Mohammed Mohiuddin" w:date="2019-05-15T14:27:00Z">
        <w:r>
          <w:rPr>
            <w:rFonts w:ascii="Arial" w:eastAsia="Times New Roman" w:hAnsi="Arial" w:cs="Arial"/>
            <w:color w:val="4A4A4A"/>
            <w:sz w:val="18"/>
            <w:szCs w:val="18"/>
          </w:rPr>
          <w:t>ACL</w:t>
        </w:r>
      </w:ins>
      <w:ins w:id="200" w:author="Syed Mohammed Mohiuddin" w:date="2019-05-15T14:26:00Z">
        <w:r w:rsidRPr="0028024F">
          <w:rPr>
            <w:rFonts w:ascii="Arial" w:eastAsia="Times New Roman" w:hAnsi="Arial" w:cs="Arial"/>
            <w:color w:val="4A4A4A"/>
            <w:sz w:val="18"/>
            <w:szCs w:val="18"/>
            <w:rPrChange w:id="201" w:author="Syed Mohammed Mohiuddin" w:date="2019-05-15T14:26:00Z">
              <w:rPr>
                <w:rFonts w:ascii="Arial" w:eastAsia="Times New Roman" w:hAnsi="Arial" w:cs="Arial"/>
                <w:b/>
                <w:bCs/>
                <w:color w:val="4A4A4A"/>
                <w:sz w:val="18"/>
                <w:szCs w:val="18"/>
              </w:rPr>
            </w:rPrChange>
          </w:rPr>
          <w:t xml:space="preserve">. Users are requested to note that they will be required to provide valid photo identification and address proof documents for proof of identity and address in order for </w:t>
        </w:r>
      </w:ins>
      <w:ins w:id="202" w:author="Syed Mohammed Mohiuddin" w:date="2019-05-15T14:27:00Z">
        <w:r>
          <w:rPr>
            <w:rFonts w:ascii="Arial" w:eastAsia="Times New Roman" w:hAnsi="Arial" w:cs="Arial"/>
            <w:color w:val="4A4A4A"/>
            <w:sz w:val="18"/>
            <w:szCs w:val="18"/>
          </w:rPr>
          <w:t>ACL</w:t>
        </w:r>
      </w:ins>
      <w:ins w:id="203" w:author="Syed Mohammed Mohiuddin" w:date="2019-05-15T14:26:00Z">
        <w:r w:rsidRPr="0028024F">
          <w:rPr>
            <w:rFonts w:ascii="Arial" w:eastAsia="Times New Roman" w:hAnsi="Arial" w:cs="Arial"/>
            <w:color w:val="4A4A4A"/>
            <w:sz w:val="18"/>
            <w:szCs w:val="18"/>
            <w:rPrChange w:id="204" w:author="Syed Mohammed Mohiuddin" w:date="2019-05-15T14:26:00Z">
              <w:rPr>
                <w:rFonts w:ascii="Arial" w:eastAsia="Times New Roman" w:hAnsi="Arial" w:cs="Arial"/>
                <w:b/>
                <w:bCs/>
                <w:color w:val="4A4A4A"/>
                <w:sz w:val="18"/>
                <w:szCs w:val="18"/>
              </w:rPr>
            </w:rPrChange>
          </w:rPr>
          <w:t xml:space="preserve"> to process the withdrawal request. The name mentioned on the User's photo identification document should correspond with the name provided by the User at the time of registration on </w:t>
        </w:r>
      </w:ins>
      <w:ins w:id="205" w:author="Syed Mohammed Mohiuddin" w:date="2019-05-15T14:27:00Z">
        <w:r>
          <w:rPr>
            <w:rFonts w:ascii="Arial" w:eastAsia="Times New Roman" w:hAnsi="Arial" w:cs="Arial"/>
            <w:color w:val="4A4A4A"/>
            <w:sz w:val="18"/>
            <w:szCs w:val="18"/>
          </w:rPr>
          <w:t>ACL</w:t>
        </w:r>
      </w:ins>
      <w:ins w:id="206" w:author="Syed Mohammed Mohiuddin" w:date="2019-05-15T14:26:00Z">
        <w:r w:rsidRPr="0028024F">
          <w:rPr>
            <w:rFonts w:ascii="Arial" w:eastAsia="Times New Roman" w:hAnsi="Arial" w:cs="Arial"/>
            <w:color w:val="4A4A4A"/>
            <w:sz w:val="18"/>
            <w:szCs w:val="18"/>
            <w:rPrChange w:id="207" w:author="Syed Mohammed Mohiuddin" w:date="2019-05-15T14:26:00Z">
              <w:rPr>
                <w:rFonts w:ascii="Arial" w:eastAsia="Times New Roman" w:hAnsi="Arial" w:cs="Arial"/>
                <w:b/>
                <w:bCs/>
                <w:color w:val="4A4A4A"/>
                <w:sz w:val="18"/>
                <w:szCs w:val="18"/>
              </w:rPr>
            </w:rPrChange>
          </w:rPr>
          <w:t xml:space="preserve">, as well as the name and address existing in the records of the User's bank account as provided to </w:t>
        </w:r>
      </w:ins>
      <w:ins w:id="208" w:author="Syed Mohammed Mohiuddin" w:date="2019-05-15T14:27:00Z">
        <w:r>
          <w:rPr>
            <w:rFonts w:ascii="Arial" w:eastAsia="Times New Roman" w:hAnsi="Arial" w:cs="Arial"/>
            <w:color w:val="4A4A4A"/>
            <w:sz w:val="18"/>
            <w:szCs w:val="18"/>
          </w:rPr>
          <w:t>ACL</w:t>
        </w:r>
      </w:ins>
      <w:ins w:id="209" w:author="Syed Mohammed Mohiuddin" w:date="2019-05-15T14:26:00Z">
        <w:r w:rsidRPr="0028024F">
          <w:rPr>
            <w:rFonts w:ascii="Arial" w:eastAsia="Times New Roman" w:hAnsi="Arial" w:cs="Arial"/>
            <w:color w:val="4A4A4A"/>
            <w:sz w:val="18"/>
            <w:szCs w:val="18"/>
            <w:rPrChange w:id="210" w:author="Syed Mohammed Mohiuddin" w:date="2019-05-15T14:26:00Z">
              <w:rPr>
                <w:rFonts w:ascii="Arial" w:eastAsia="Times New Roman" w:hAnsi="Arial" w:cs="Arial"/>
                <w:b/>
                <w:bCs/>
                <w:color w:val="4A4A4A"/>
                <w:sz w:val="18"/>
                <w:szCs w:val="18"/>
              </w:rPr>
            </w:rPrChange>
          </w:rPr>
          <w:t xml:space="preserve">. In the event that no bank account has been registered by the User against such User's account with </w:t>
        </w:r>
      </w:ins>
      <w:ins w:id="211" w:author="Syed Mohammed Mohiuddin" w:date="2019-05-15T14:27:00Z">
        <w:r>
          <w:rPr>
            <w:rFonts w:ascii="Arial" w:eastAsia="Times New Roman" w:hAnsi="Arial" w:cs="Arial"/>
            <w:color w:val="4A4A4A"/>
            <w:sz w:val="18"/>
            <w:szCs w:val="18"/>
          </w:rPr>
          <w:t>ACL</w:t>
        </w:r>
      </w:ins>
      <w:ins w:id="212" w:author="Syed Mohammed Mohiuddin" w:date="2019-05-15T14:26:00Z">
        <w:r w:rsidRPr="0028024F">
          <w:rPr>
            <w:rFonts w:ascii="Arial" w:eastAsia="Times New Roman" w:hAnsi="Arial" w:cs="Arial"/>
            <w:color w:val="4A4A4A"/>
            <w:sz w:val="18"/>
            <w:szCs w:val="18"/>
            <w:rPrChange w:id="213" w:author="Syed Mohammed Mohiuddin" w:date="2019-05-15T14:26:00Z">
              <w:rPr>
                <w:rFonts w:ascii="Arial" w:eastAsia="Times New Roman" w:hAnsi="Arial" w:cs="Arial"/>
                <w:b/>
                <w:bCs/>
                <w:color w:val="4A4A4A"/>
                <w:sz w:val="18"/>
                <w:szCs w:val="18"/>
              </w:rPr>
            </w:rPrChange>
          </w:rPr>
          <w:t xml:space="preserve">, or the User has not verified his/her User account with </w:t>
        </w:r>
      </w:ins>
      <w:ins w:id="214" w:author="Syed Mohammed Mohiuddin" w:date="2019-05-15T14:27:00Z">
        <w:r>
          <w:rPr>
            <w:rFonts w:ascii="Arial" w:eastAsia="Times New Roman" w:hAnsi="Arial" w:cs="Arial"/>
            <w:color w:val="4A4A4A"/>
            <w:sz w:val="18"/>
            <w:szCs w:val="18"/>
          </w:rPr>
          <w:t>ACL</w:t>
        </w:r>
      </w:ins>
      <w:ins w:id="215" w:author="Syed Mohammed Mohiuddin" w:date="2019-05-15T14:26:00Z">
        <w:r w:rsidRPr="0028024F">
          <w:rPr>
            <w:rFonts w:ascii="Arial" w:eastAsia="Times New Roman" w:hAnsi="Arial" w:cs="Arial"/>
            <w:color w:val="4A4A4A"/>
            <w:sz w:val="18"/>
            <w:szCs w:val="18"/>
            <w:rPrChange w:id="216" w:author="Syed Mohammed Mohiuddin" w:date="2019-05-15T14:26:00Z">
              <w:rPr>
                <w:rFonts w:ascii="Arial" w:eastAsia="Times New Roman" w:hAnsi="Arial" w:cs="Arial"/>
                <w:b/>
                <w:bCs/>
                <w:color w:val="4A4A4A"/>
                <w:sz w:val="18"/>
                <w:szCs w:val="18"/>
              </w:rPr>
            </w:rPrChange>
          </w:rPr>
          <w:t xml:space="preserve">, to </w:t>
        </w:r>
      </w:ins>
      <w:ins w:id="217" w:author="Syed Mohammed Mohiuddin" w:date="2019-05-15T14:27:00Z">
        <w:r>
          <w:rPr>
            <w:rFonts w:ascii="Arial" w:eastAsia="Times New Roman" w:hAnsi="Arial" w:cs="Arial"/>
            <w:color w:val="4A4A4A"/>
            <w:sz w:val="18"/>
            <w:szCs w:val="18"/>
          </w:rPr>
          <w:t>ACL</w:t>
        </w:r>
      </w:ins>
      <w:ins w:id="218" w:author="Syed Mohammed Mohiuddin" w:date="2019-05-15T14:26:00Z">
        <w:r w:rsidRPr="0028024F">
          <w:rPr>
            <w:rFonts w:ascii="Arial" w:eastAsia="Times New Roman" w:hAnsi="Arial" w:cs="Arial"/>
            <w:color w:val="4A4A4A"/>
            <w:sz w:val="18"/>
            <w:szCs w:val="18"/>
            <w:rPrChange w:id="219" w:author="Syed Mohammed Mohiuddin" w:date="2019-05-15T14:26:00Z">
              <w:rPr>
                <w:rFonts w:ascii="Arial" w:eastAsia="Times New Roman" w:hAnsi="Arial" w:cs="Arial"/>
                <w:b/>
                <w:bCs/>
                <w:color w:val="4A4A4A"/>
                <w:sz w:val="18"/>
                <w:szCs w:val="18"/>
              </w:rPr>
            </w:rPrChange>
          </w:rPr>
          <w:t xml:space="preserve">'s satisfaction and in accordance with these Terms and Conditions, </w:t>
        </w:r>
      </w:ins>
      <w:ins w:id="220" w:author="Syed Mohammed Mohiuddin" w:date="2019-05-15T14:27:00Z">
        <w:r>
          <w:rPr>
            <w:rFonts w:ascii="Arial" w:eastAsia="Times New Roman" w:hAnsi="Arial" w:cs="Arial"/>
            <w:color w:val="4A4A4A"/>
            <w:sz w:val="18"/>
            <w:szCs w:val="18"/>
          </w:rPr>
          <w:t>ACL</w:t>
        </w:r>
      </w:ins>
      <w:ins w:id="221" w:author="Syed Mohammed Mohiuddin" w:date="2019-05-15T14:26:00Z">
        <w:r w:rsidRPr="0028024F">
          <w:rPr>
            <w:rFonts w:ascii="Arial" w:eastAsia="Times New Roman" w:hAnsi="Arial" w:cs="Arial"/>
            <w:color w:val="4A4A4A"/>
            <w:sz w:val="18"/>
            <w:szCs w:val="18"/>
            <w:rPrChange w:id="222" w:author="Syed Mohammed Mohiuddin" w:date="2019-05-15T14:26:00Z">
              <w:rPr>
                <w:rFonts w:ascii="Arial" w:eastAsia="Times New Roman" w:hAnsi="Arial" w:cs="Arial"/>
                <w:b/>
                <w:bCs/>
                <w:color w:val="4A4A4A"/>
                <w:sz w:val="18"/>
                <w:szCs w:val="18"/>
              </w:rPr>
            </w:rPrChange>
          </w:rPr>
          <w:t xml:space="preserve"> shall provide such User with a notification to the User's email address as on record with </w:t>
        </w:r>
      </w:ins>
      <w:ins w:id="223" w:author="Syed Mohammed Mohiuddin" w:date="2019-05-15T14:27:00Z">
        <w:r>
          <w:rPr>
            <w:rFonts w:ascii="Arial" w:eastAsia="Times New Roman" w:hAnsi="Arial" w:cs="Arial"/>
            <w:color w:val="4A4A4A"/>
            <w:sz w:val="18"/>
            <w:szCs w:val="18"/>
          </w:rPr>
          <w:t>ACL</w:t>
        </w:r>
      </w:ins>
      <w:ins w:id="224" w:author="Syed Mohammed Mohiuddin" w:date="2019-05-15T14:26:00Z">
        <w:r w:rsidRPr="0028024F">
          <w:rPr>
            <w:rFonts w:ascii="Arial" w:eastAsia="Times New Roman" w:hAnsi="Arial" w:cs="Arial"/>
            <w:color w:val="4A4A4A"/>
            <w:sz w:val="18"/>
            <w:szCs w:val="18"/>
            <w:rPrChange w:id="225" w:author="Syed Mohammed Mohiuddin" w:date="2019-05-15T14:26:00Z">
              <w:rPr>
                <w:rFonts w:ascii="Arial" w:eastAsia="Times New Roman" w:hAnsi="Arial" w:cs="Arial"/>
                <w:b/>
                <w:bCs/>
                <w:color w:val="4A4A4A"/>
                <w:sz w:val="18"/>
                <w:szCs w:val="18"/>
              </w:rPr>
            </w:rPrChange>
          </w:rPr>
          <w:t xml:space="preserve"> at least 30 days prior to the Auto Transfer Date, and in case the User fails to register a bank account with his/her User Account and/or to verify his/her User Account by the Auto Transfer Date, </w:t>
        </w:r>
      </w:ins>
      <w:ins w:id="226" w:author="Syed Mohammed Mohiuddin" w:date="2019-05-15T14:27:00Z">
        <w:r>
          <w:rPr>
            <w:rFonts w:ascii="Arial" w:eastAsia="Times New Roman" w:hAnsi="Arial" w:cs="Arial"/>
            <w:color w:val="4A4A4A"/>
            <w:sz w:val="18"/>
            <w:szCs w:val="18"/>
          </w:rPr>
          <w:t>ACL</w:t>
        </w:r>
      </w:ins>
      <w:ins w:id="227" w:author="Syed Mohammed Mohiuddin" w:date="2019-05-15T14:26:00Z">
        <w:r w:rsidRPr="0028024F">
          <w:rPr>
            <w:rFonts w:ascii="Arial" w:eastAsia="Times New Roman" w:hAnsi="Arial" w:cs="Arial"/>
            <w:color w:val="4A4A4A"/>
            <w:sz w:val="18"/>
            <w:szCs w:val="18"/>
            <w:rPrChange w:id="228" w:author="Syed Mohammed Mohiuddin" w:date="2019-05-15T14:26:00Z">
              <w:rPr>
                <w:rFonts w:ascii="Arial" w:eastAsia="Times New Roman" w:hAnsi="Arial" w:cs="Arial"/>
                <w:b/>
                <w:bCs/>
                <w:color w:val="4A4A4A"/>
                <w:sz w:val="18"/>
                <w:szCs w:val="18"/>
              </w:rPr>
            </w:rPrChange>
          </w:rPr>
          <w:t xml:space="preserve"> shall be entitled to forfeit any amounts subject to transfer on the Auto Transfer Date. Failure to provide </w:t>
        </w:r>
      </w:ins>
      <w:ins w:id="229" w:author="Syed Mohammed Mohiuddin" w:date="2019-05-15T14:27:00Z">
        <w:r>
          <w:rPr>
            <w:rFonts w:ascii="Arial" w:eastAsia="Times New Roman" w:hAnsi="Arial" w:cs="Arial"/>
            <w:color w:val="4A4A4A"/>
            <w:sz w:val="18"/>
            <w:szCs w:val="18"/>
          </w:rPr>
          <w:t>ACL</w:t>
        </w:r>
      </w:ins>
      <w:ins w:id="230" w:author="Syed Mohammed Mohiuddin" w:date="2019-05-15T14:26:00Z">
        <w:r w:rsidRPr="0028024F">
          <w:rPr>
            <w:rFonts w:ascii="Arial" w:eastAsia="Times New Roman" w:hAnsi="Arial" w:cs="Arial"/>
            <w:color w:val="4A4A4A"/>
            <w:sz w:val="18"/>
            <w:szCs w:val="18"/>
            <w:rPrChange w:id="231" w:author="Syed Mohammed Mohiuddin" w:date="2019-05-15T14:26:00Z">
              <w:rPr>
                <w:rFonts w:ascii="Arial" w:eastAsia="Times New Roman" w:hAnsi="Arial" w:cs="Arial"/>
                <w:b/>
                <w:bCs/>
                <w:color w:val="4A4A4A"/>
                <w:sz w:val="18"/>
                <w:szCs w:val="18"/>
              </w:rPr>
            </w:rPrChange>
          </w:rPr>
          <w:t xml:space="preserve"> with a valid bank account or valid identification documents (to </w:t>
        </w:r>
      </w:ins>
      <w:ins w:id="232" w:author="Syed Mohammed Mohiuddin" w:date="2019-05-15T14:27:00Z">
        <w:r>
          <w:rPr>
            <w:rFonts w:ascii="Arial" w:eastAsia="Times New Roman" w:hAnsi="Arial" w:cs="Arial"/>
            <w:color w:val="4A4A4A"/>
            <w:sz w:val="18"/>
            <w:szCs w:val="18"/>
          </w:rPr>
          <w:t>ACL</w:t>
        </w:r>
      </w:ins>
      <w:ins w:id="233" w:author="Syed Mohammed Mohiuddin" w:date="2019-05-15T14:26:00Z">
        <w:r w:rsidRPr="0028024F">
          <w:rPr>
            <w:rFonts w:ascii="Arial" w:eastAsia="Times New Roman" w:hAnsi="Arial" w:cs="Arial"/>
            <w:color w:val="4A4A4A"/>
            <w:sz w:val="18"/>
            <w:szCs w:val="18"/>
            <w:rPrChange w:id="234" w:author="Syed Mohammed Mohiuddin" w:date="2019-05-15T14:26:00Z">
              <w:rPr>
                <w:rFonts w:ascii="Arial" w:eastAsia="Times New Roman" w:hAnsi="Arial" w:cs="Arial"/>
                <w:b/>
                <w:bCs/>
                <w:color w:val="4A4A4A"/>
                <w:sz w:val="18"/>
                <w:szCs w:val="18"/>
              </w:rPr>
            </w:rPrChange>
          </w:rPr>
          <w:t>'s satisfaction) may result in the forfeiture of any amounts subject to transfer in accordance with this clause.</w:t>
        </w:r>
      </w:ins>
    </w:p>
    <w:p w14:paraId="54DB6CF5" w14:textId="0CA44043" w:rsidR="0028024F" w:rsidRPr="0028024F" w:rsidRDefault="0028024F" w:rsidP="0028024F">
      <w:pPr>
        <w:spacing w:after="0" w:line="375" w:lineRule="atLeast"/>
        <w:ind w:left="720"/>
        <w:textAlignment w:val="baseline"/>
        <w:outlineLvl w:val="0"/>
        <w:rPr>
          <w:ins w:id="235" w:author="Syed Mohammed Mohiuddin" w:date="2019-05-15T14:26:00Z"/>
          <w:rFonts w:ascii="Arial" w:eastAsia="Times New Roman" w:hAnsi="Arial" w:cs="Arial"/>
          <w:color w:val="4A4A4A"/>
          <w:sz w:val="18"/>
          <w:szCs w:val="18"/>
          <w:rPrChange w:id="236" w:author="Syed Mohammed Mohiuddin" w:date="2019-05-15T14:26:00Z">
            <w:rPr>
              <w:ins w:id="237" w:author="Syed Mohammed Mohiuddin" w:date="2019-05-15T14:26:00Z"/>
              <w:rFonts w:ascii="Arial" w:eastAsia="Times New Roman" w:hAnsi="Arial" w:cs="Arial"/>
              <w:b/>
              <w:bCs/>
              <w:color w:val="4A4A4A"/>
              <w:sz w:val="18"/>
              <w:szCs w:val="18"/>
            </w:rPr>
          </w:rPrChange>
        </w:rPr>
        <w:pPrChange w:id="238" w:author="Syed Mohammed Mohiuddin" w:date="2019-05-15T14:27:00Z">
          <w:pPr>
            <w:spacing w:after="0" w:line="375" w:lineRule="atLeast"/>
            <w:textAlignment w:val="baseline"/>
            <w:outlineLvl w:val="0"/>
          </w:pPr>
        </w:pPrChange>
      </w:pPr>
      <w:ins w:id="239" w:author="Syed Mohammed Mohiuddin" w:date="2019-05-15T14:26:00Z">
        <w:r w:rsidRPr="0028024F">
          <w:rPr>
            <w:rFonts w:ascii="Arial" w:eastAsia="Times New Roman" w:hAnsi="Arial" w:cs="Arial"/>
            <w:color w:val="4A4A4A"/>
            <w:sz w:val="18"/>
            <w:szCs w:val="18"/>
            <w:rPrChange w:id="240" w:author="Syed Mohammed Mohiuddin" w:date="2019-05-15T14:26:00Z">
              <w:rPr>
                <w:rFonts w:ascii="Arial" w:eastAsia="Times New Roman" w:hAnsi="Arial" w:cs="Arial"/>
                <w:b/>
                <w:bCs/>
                <w:color w:val="4A4A4A"/>
                <w:sz w:val="18"/>
                <w:szCs w:val="18"/>
              </w:rPr>
            </w:rPrChange>
          </w:rPr>
          <w:t xml:space="preserve">Further, in order to conduct promotional activities, </w:t>
        </w:r>
      </w:ins>
      <w:ins w:id="241" w:author="Syed Mohammed Mohiuddin" w:date="2019-05-15T14:27:00Z">
        <w:r>
          <w:rPr>
            <w:rFonts w:ascii="Arial" w:eastAsia="Times New Roman" w:hAnsi="Arial" w:cs="Arial"/>
            <w:color w:val="4A4A4A"/>
            <w:sz w:val="18"/>
            <w:szCs w:val="18"/>
          </w:rPr>
          <w:t>ACL</w:t>
        </w:r>
      </w:ins>
      <w:ins w:id="242" w:author="Syed Mohammed Mohiuddin" w:date="2019-05-15T14:26:00Z">
        <w:r w:rsidRPr="0028024F">
          <w:rPr>
            <w:rFonts w:ascii="Arial" w:eastAsia="Times New Roman" w:hAnsi="Arial" w:cs="Arial"/>
            <w:color w:val="4A4A4A"/>
            <w:sz w:val="18"/>
            <w:szCs w:val="18"/>
            <w:rPrChange w:id="243" w:author="Syed Mohammed Mohiuddin" w:date="2019-05-15T14:26:00Z">
              <w:rPr>
                <w:rFonts w:ascii="Arial" w:eastAsia="Times New Roman" w:hAnsi="Arial" w:cs="Arial"/>
                <w:b/>
                <w:bCs/>
                <w:color w:val="4A4A4A"/>
                <w:sz w:val="18"/>
                <w:szCs w:val="18"/>
              </w:rPr>
            </w:rPrChange>
          </w:rPr>
          <w:t xml:space="preserve"> may gratuitously issue Bonus points (Called as Cash Bonus) to the User for the purpose of participation in any Contest(s) and no User shall be permitted to transfer or request the transfer of any amount in to the Cash </w:t>
        </w:r>
        <w:proofErr w:type="gramStart"/>
        <w:r w:rsidRPr="0028024F">
          <w:rPr>
            <w:rFonts w:ascii="Arial" w:eastAsia="Times New Roman" w:hAnsi="Arial" w:cs="Arial"/>
            <w:color w:val="4A4A4A"/>
            <w:sz w:val="18"/>
            <w:szCs w:val="18"/>
            <w:rPrChange w:id="244" w:author="Syed Mohammed Mohiuddin" w:date="2019-05-15T14:26:00Z">
              <w:rPr>
                <w:rFonts w:ascii="Arial" w:eastAsia="Times New Roman" w:hAnsi="Arial" w:cs="Arial"/>
                <w:b/>
                <w:bCs/>
                <w:color w:val="4A4A4A"/>
                <w:sz w:val="18"/>
                <w:szCs w:val="18"/>
              </w:rPr>
            </w:rPrChange>
          </w:rPr>
          <w:t>Bonus .</w:t>
        </w:r>
        <w:proofErr w:type="gramEnd"/>
        <w:r w:rsidRPr="0028024F">
          <w:rPr>
            <w:rFonts w:ascii="Arial" w:eastAsia="Times New Roman" w:hAnsi="Arial" w:cs="Arial"/>
            <w:color w:val="4A4A4A"/>
            <w:sz w:val="18"/>
            <w:szCs w:val="18"/>
            <w:rPrChange w:id="245" w:author="Syed Mohammed Mohiuddin" w:date="2019-05-15T14:26:00Z">
              <w:rPr>
                <w:rFonts w:ascii="Arial" w:eastAsia="Times New Roman" w:hAnsi="Arial" w:cs="Arial"/>
                <w:b/>
                <w:bCs/>
                <w:color w:val="4A4A4A"/>
                <w:sz w:val="18"/>
                <w:szCs w:val="18"/>
              </w:rPr>
            </w:rPrChange>
          </w:rPr>
          <w:t xml:space="preserve"> The usage of any points issued shall be subject to the limitations and restrictions, including without limitation, restrictions as to time within which such points must be used, as applied by </w:t>
        </w:r>
      </w:ins>
      <w:ins w:id="246" w:author="Syed Mohammed Mohiuddin" w:date="2019-05-15T14:27:00Z">
        <w:r>
          <w:rPr>
            <w:rFonts w:ascii="Arial" w:eastAsia="Times New Roman" w:hAnsi="Arial" w:cs="Arial"/>
            <w:color w:val="4A4A4A"/>
            <w:sz w:val="18"/>
            <w:szCs w:val="18"/>
          </w:rPr>
          <w:t>ACL</w:t>
        </w:r>
      </w:ins>
      <w:ins w:id="247" w:author="Syed Mohammed Mohiuddin" w:date="2019-05-15T14:26:00Z">
        <w:r w:rsidRPr="0028024F">
          <w:rPr>
            <w:rFonts w:ascii="Arial" w:eastAsia="Times New Roman" w:hAnsi="Arial" w:cs="Arial"/>
            <w:color w:val="4A4A4A"/>
            <w:sz w:val="18"/>
            <w:szCs w:val="18"/>
            <w:rPrChange w:id="248" w:author="Syed Mohammed Mohiuddin" w:date="2019-05-15T14:26:00Z">
              <w:rPr>
                <w:rFonts w:ascii="Arial" w:eastAsia="Times New Roman" w:hAnsi="Arial" w:cs="Arial"/>
                <w:b/>
                <w:bCs/>
                <w:color w:val="4A4A4A"/>
                <w:sz w:val="18"/>
                <w:szCs w:val="18"/>
              </w:rPr>
            </w:rPrChange>
          </w:rPr>
          <w:t xml:space="preserve"> and notified to the User at the time of issue of such amount. The issue of any points to the user is subject to the sole discretion of </w:t>
        </w:r>
      </w:ins>
      <w:ins w:id="249" w:author="Syed Mohammed Mohiuddin" w:date="2019-05-15T14:27:00Z">
        <w:r>
          <w:rPr>
            <w:rFonts w:ascii="Arial" w:eastAsia="Times New Roman" w:hAnsi="Arial" w:cs="Arial"/>
            <w:color w:val="4A4A4A"/>
            <w:sz w:val="18"/>
            <w:szCs w:val="18"/>
          </w:rPr>
          <w:t>ACL</w:t>
        </w:r>
      </w:ins>
      <w:ins w:id="250" w:author="Syed Mohammed Mohiuddin" w:date="2019-05-15T14:26:00Z">
        <w:r w:rsidRPr="0028024F">
          <w:rPr>
            <w:rFonts w:ascii="Arial" w:eastAsia="Times New Roman" w:hAnsi="Arial" w:cs="Arial"/>
            <w:color w:val="4A4A4A"/>
            <w:sz w:val="18"/>
            <w:szCs w:val="18"/>
            <w:rPrChange w:id="251" w:author="Syed Mohammed Mohiuddin" w:date="2019-05-15T14:26:00Z">
              <w:rPr>
                <w:rFonts w:ascii="Arial" w:eastAsia="Times New Roman" w:hAnsi="Arial" w:cs="Arial"/>
                <w:b/>
                <w:bCs/>
                <w:color w:val="4A4A4A"/>
                <w:sz w:val="18"/>
                <w:szCs w:val="18"/>
              </w:rPr>
            </w:rPrChange>
          </w:rPr>
          <w:t xml:space="preserve"> and cannot be demanded by any User as a matter of right. The issue of any such amount by Deam11 on any day shall not entitle the user to demand the issuance of such amount at any subsequent period in time nor create an expectation of recurring issue of such amount by </w:t>
        </w:r>
      </w:ins>
      <w:ins w:id="252" w:author="Syed Mohammed Mohiuddin" w:date="2019-05-15T14:27:00Z">
        <w:r>
          <w:rPr>
            <w:rFonts w:ascii="Arial" w:eastAsia="Times New Roman" w:hAnsi="Arial" w:cs="Arial"/>
            <w:color w:val="4A4A4A"/>
            <w:sz w:val="18"/>
            <w:szCs w:val="18"/>
          </w:rPr>
          <w:t>ACL</w:t>
        </w:r>
      </w:ins>
      <w:ins w:id="253" w:author="Syed Mohammed Mohiuddin" w:date="2019-05-15T14:26:00Z">
        <w:r w:rsidRPr="0028024F">
          <w:rPr>
            <w:rFonts w:ascii="Arial" w:eastAsia="Times New Roman" w:hAnsi="Arial" w:cs="Arial"/>
            <w:color w:val="4A4A4A"/>
            <w:sz w:val="18"/>
            <w:szCs w:val="18"/>
            <w:rPrChange w:id="254" w:author="Syed Mohammed Mohiuddin" w:date="2019-05-15T14:26:00Z">
              <w:rPr>
                <w:rFonts w:ascii="Arial" w:eastAsia="Times New Roman" w:hAnsi="Arial" w:cs="Arial"/>
                <w:b/>
                <w:bCs/>
                <w:color w:val="4A4A4A"/>
                <w:sz w:val="18"/>
                <w:szCs w:val="18"/>
              </w:rPr>
            </w:rPrChange>
          </w:rPr>
          <w:t xml:space="preserve"> to such User. The bonus points/Cash Bonus granted to the user may be used by such User for the purpose of setting off against the contribution to prize pool in any Contest, in accordance with these Terms and Conditions. The bonus points shall not be withdraw-able or transferrable to any other account of the User, including the bank account of such User, or of any other User or person, other that as part of the winnings of a User in any Contest(s). In case the User terminates his/her account with </w:t>
        </w:r>
      </w:ins>
      <w:ins w:id="255" w:author="Syed Mohammed Mohiuddin" w:date="2019-05-15T14:27:00Z">
        <w:r>
          <w:rPr>
            <w:rFonts w:ascii="Arial" w:eastAsia="Times New Roman" w:hAnsi="Arial" w:cs="Arial"/>
            <w:color w:val="4A4A4A"/>
            <w:sz w:val="18"/>
            <w:szCs w:val="18"/>
          </w:rPr>
          <w:t>ACL</w:t>
        </w:r>
      </w:ins>
      <w:ins w:id="256" w:author="Syed Mohammed Mohiuddin" w:date="2019-05-15T14:26:00Z">
        <w:r w:rsidRPr="0028024F">
          <w:rPr>
            <w:rFonts w:ascii="Arial" w:eastAsia="Times New Roman" w:hAnsi="Arial" w:cs="Arial"/>
            <w:color w:val="4A4A4A"/>
            <w:sz w:val="18"/>
            <w:szCs w:val="18"/>
            <w:rPrChange w:id="257" w:author="Syed Mohammed Mohiuddin" w:date="2019-05-15T14:26:00Z">
              <w:rPr>
                <w:rFonts w:ascii="Arial" w:eastAsia="Times New Roman" w:hAnsi="Arial" w:cs="Arial"/>
                <w:b/>
                <w:bCs/>
                <w:color w:val="4A4A4A"/>
                <w:sz w:val="18"/>
                <w:szCs w:val="18"/>
              </w:rPr>
            </w:rPrChange>
          </w:rPr>
          <w:t xml:space="preserve"> or such account if terminated by </w:t>
        </w:r>
      </w:ins>
      <w:ins w:id="258" w:author="Syed Mohammed Mohiuddin" w:date="2019-05-15T14:27:00Z">
        <w:r>
          <w:rPr>
            <w:rFonts w:ascii="Arial" w:eastAsia="Times New Roman" w:hAnsi="Arial" w:cs="Arial"/>
            <w:color w:val="4A4A4A"/>
            <w:sz w:val="18"/>
            <w:szCs w:val="18"/>
          </w:rPr>
          <w:t>ACL</w:t>
        </w:r>
      </w:ins>
      <w:ins w:id="259" w:author="Syed Mohammed Mohiuddin" w:date="2019-05-15T14:26:00Z">
        <w:r w:rsidRPr="0028024F">
          <w:rPr>
            <w:rFonts w:ascii="Arial" w:eastAsia="Times New Roman" w:hAnsi="Arial" w:cs="Arial"/>
            <w:color w:val="4A4A4A"/>
            <w:sz w:val="18"/>
            <w:szCs w:val="18"/>
            <w:rPrChange w:id="260" w:author="Syed Mohammed Mohiuddin" w:date="2019-05-15T14:26:00Z">
              <w:rPr>
                <w:rFonts w:ascii="Arial" w:eastAsia="Times New Roman" w:hAnsi="Arial" w:cs="Arial"/>
                <w:b/>
                <w:bCs/>
                <w:color w:val="4A4A4A"/>
                <w:sz w:val="18"/>
                <w:szCs w:val="18"/>
              </w:rPr>
            </w:rPrChange>
          </w:rPr>
          <w:t xml:space="preserve">, all bonus points granted to the user shall return to </w:t>
        </w:r>
      </w:ins>
      <w:ins w:id="261" w:author="Syed Mohammed Mohiuddin" w:date="2019-05-15T14:27:00Z">
        <w:r>
          <w:rPr>
            <w:rFonts w:ascii="Arial" w:eastAsia="Times New Roman" w:hAnsi="Arial" w:cs="Arial"/>
            <w:color w:val="4A4A4A"/>
            <w:sz w:val="18"/>
            <w:szCs w:val="18"/>
          </w:rPr>
          <w:t>ACL</w:t>
        </w:r>
      </w:ins>
      <w:ins w:id="262" w:author="Syed Mohammed Mohiuddin" w:date="2019-05-15T14:26:00Z">
        <w:r w:rsidRPr="0028024F">
          <w:rPr>
            <w:rFonts w:ascii="Arial" w:eastAsia="Times New Roman" w:hAnsi="Arial" w:cs="Arial"/>
            <w:color w:val="4A4A4A"/>
            <w:sz w:val="18"/>
            <w:szCs w:val="18"/>
            <w:rPrChange w:id="263" w:author="Syed Mohammed Mohiuddin" w:date="2019-05-15T14:26:00Z">
              <w:rPr>
                <w:rFonts w:ascii="Arial" w:eastAsia="Times New Roman" w:hAnsi="Arial" w:cs="Arial"/>
                <w:b/>
                <w:bCs/>
                <w:color w:val="4A4A4A"/>
                <w:sz w:val="18"/>
                <w:szCs w:val="18"/>
              </w:rPr>
            </w:rPrChange>
          </w:rPr>
          <w:t xml:space="preserve"> and the User shall not have any right or interest on such points.</w:t>
        </w:r>
      </w:ins>
    </w:p>
    <w:p w14:paraId="00EFC80D" w14:textId="77777777" w:rsidR="0028024F" w:rsidRPr="0028024F" w:rsidRDefault="0028024F" w:rsidP="0028024F">
      <w:pPr>
        <w:spacing w:after="0" w:line="375" w:lineRule="atLeast"/>
        <w:ind w:left="720"/>
        <w:textAlignment w:val="baseline"/>
        <w:outlineLvl w:val="0"/>
        <w:rPr>
          <w:ins w:id="264" w:author="Syed Mohammed Mohiuddin" w:date="2019-05-15T14:26:00Z"/>
          <w:rFonts w:ascii="Arial" w:eastAsia="Times New Roman" w:hAnsi="Arial" w:cs="Arial"/>
          <w:color w:val="4A4A4A"/>
          <w:sz w:val="18"/>
          <w:szCs w:val="18"/>
          <w:rPrChange w:id="265" w:author="Syed Mohammed Mohiuddin" w:date="2019-05-15T14:26:00Z">
            <w:rPr>
              <w:ins w:id="266" w:author="Syed Mohammed Mohiuddin" w:date="2019-05-15T14:26:00Z"/>
              <w:rFonts w:ascii="Arial" w:eastAsia="Times New Roman" w:hAnsi="Arial" w:cs="Arial"/>
              <w:b/>
              <w:bCs/>
              <w:color w:val="4A4A4A"/>
              <w:sz w:val="18"/>
              <w:szCs w:val="18"/>
            </w:rPr>
          </w:rPrChange>
        </w:rPr>
        <w:pPrChange w:id="267" w:author="Syed Mohammed Mohiuddin" w:date="2019-05-15T14:27:00Z">
          <w:pPr>
            <w:spacing w:after="0" w:line="375" w:lineRule="atLeast"/>
            <w:textAlignment w:val="baseline"/>
            <w:outlineLvl w:val="0"/>
          </w:pPr>
        </w:pPrChange>
      </w:pPr>
      <w:ins w:id="268" w:author="Syed Mohammed Mohiuddin" w:date="2019-05-15T14:26:00Z">
        <w:r w:rsidRPr="0028024F">
          <w:rPr>
            <w:rFonts w:ascii="Arial" w:eastAsia="Times New Roman" w:hAnsi="Arial" w:cs="Arial"/>
            <w:color w:val="4A4A4A"/>
            <w:sz w:val="18"/>
            <w:szCs w:val="18"/>
            <w:rPrChange w:id="269" w:author="Syed Mohammed Mohiuddin" w:date="2019-05-15T14:26:00Z">
              <w:rPr>
                <w:rFonts w:ascii="Arial" w:eastAsia="Times New Roman" w:hAnsi="Arial" w:cs="Arial"/>
                <w:b/>
                <w:bCs/>
                <w:color w:val="4A4A4A"/>
                <w:sz w:val="18"/>
                <w:szCs w:val="18"/>
              </w:rPr>
            </w:rPrChange>
          </w:rPr>
          <w:t>All cash bonus credited in the User account shall be valid for a period of 14 days from the date of credit. The cash bonus shall lapse at the end of 14 days and the cash bonus amount shall not reflect in the User account</w:t>
        </w:r>
      </w:ins>
    </w:p>
    <w:p w14:paraId="09DA546C" w14:textId="42822ECC" w:rsidR="0028024F" w:rsidRPr="0028024F" w:rsidRDefault="0028024F" w:rsidP="0028024F">
      <w:pPr>
        <w:spacing w:after="0" w:line="375" w:lineRule="atLeast"/>
        <w:ind w:left="720"/>
        <w:textAlignment w:val="baseline"/>
        <w:outlineLvl w:val="0"/>
        <w:rPr>
          <w:ins w:id="270" w:author="Syed Mohammed Mohiuddin" w:date="2019-05-15T14:26:00Z"/>
          <w:rFonts w:ascii="Arial" w:eastAsia="Times New Roman" w:hAnsi="Arial" w:cs="Arial"/>
          <w:color w:val="4A4A4A"/>
          <w:sz w:val="18"/>
          <w:szCs w:val="18"/>
          <w:rPrChange w:id="271" w:author="Syed Mohammed Mohiuddin" w:date="2019-05-15T14:26:00Z">
            <w:rPr>
              <w:ins w:id="272" w:author="Syed Mohammed Mohiuddin" w:date="2019-05-15T14:26:00Z"/>
              <w:rFonts w:ascii="Arial" w:eastAsia="Times New Roman" w:hAnsi="Arial" w:cs="Arial"/>
              <w:b/>
              <w:bCs/>
              <w:color w:val="4A4A4A"/>
              <w:sz w:val="18"/>
              <w:szCs w:val="18"/>
            </w:rPr>
          </w:rPrChange>
        </w:rPr>
        <w:pPrChange w:id="273" w:author="Syed Mohammed Mohiuddin" w:date="2019-05-15T14:27:00Z">
          <w:pPr>
            <w:spacing w:after="0" w:line="375" w:lineRule="atLeast"/>
            <w:textAlignment w:val="baseline"/>
            <w:outlineLvl w:val="0"/>
          </w:pPr>
        </w:pPrChange>
      </w:pPr>
      <w:ins w:id="274" w:author="Syed Mohammed Mohiuddin" w:date="2019-05-15T14:26:00Z">
        <w:r w:rsidRPr="0028024F">
          <w:rPr>
            <w:rFonts w:ascii="Arial" w:eastAsia="Times New Roman" w:hAnsi="Arial" w:cs="Arial"/>
            <w:color w:val="4A4A4A"/>
            <w:sz w:val="18"/>
            <w:szCs w:val="18"/>
            <w:rPrChange w:id="275" w:author="Syed Mohammed Mohiuddin" w:date="2019-05-15T14:26:00Z">
              <w:rPr>
                <w:rFonts w:ascii="Arial" w:eastAsia="Times New Roman" w:hAnsi="Arial" w:cs="Arial"/>
                <w:b/>
                <w:bCs/>
                <w:color w:val="4A4A4A"/>
                <w:sz w:val="18"/>
                <w:szCs w:val="18"/>
              </w:rPr>
            </w:rPrChange>
          </w:rPr>
          <w:t xml:space="preserve">Users agree that once they confirm a transaction on </w:t>
        </w:r>
      </w:ins>
      <w:ins w:id="276" w:author="Syed Mohammed Mohiuddin" w:date="2019-05-15T14:27:00Z">
        <w:r>
          <w:rPr>
            <w:rFonts w:ascii="Arial" w:eastAsia="Times New Roman" w:hAnsi="Arial" w:cs="Arial"/>
            <w:color w:val="4A4A4A"/>
            <w:sz w:val="18"/>
            <w:szCs w:val="18"/>
          </w:rPr>
          <w:t>ACL</w:t>
        </w:r>
      </w:ins>
      <w:ins w:id="277" w:author="Syed Mohammed Mohiuddin" w:date="2019-05-15T14:26:00Z">
        <w:r w:rsidRPr="0028024F">
          <w:rPr>
            <w:rFonts w:ascii="Arial" w:eastAsia="Times New Roman" w:hAnsi="Arial" w:cs="Arial"/>
            <w:color w:val="4A4A4A"/>
            <w:sz w:val="18"/>
            <w:szCs w:val="18"/>
            <w:rPrChange w:id="278" w:author="Syed Mohammed Mohiuddin" w:date="2019-05-15T14:26:00Z">
              <w:rPr>
                <w:rFonts w:ascii="Arial" w:eastAsia="Times New Roman" w:hAnsi="Arial" w:cs="Arial"/>
                <w:b/>
                <w:bCs/>
                <w:color w:val="4A4A4A"/>
                <w:sz w:val="18"/>
                <w:szCs w:val="18"/>
              </w:rPr>
            </w:rPrChange>
          </w:rPr>
          <w:t>, they shall be bound by and make payment for that transaction.</w:t>
        </w:r>
      </w:ins>
    </w:p>
    <w:p w14:paraId="17E56178" w14:textId="46230E52" w:rsidR="0028024F" w:rsidRPr="0028024F" w:rsidRDefault="0028024F" w:rsidP="0028024F">
      <w:pPr>
        <w:spacing w:after="0" w:line="375" w:lineRule="atLeast"/>
        <w:ind w:left="720"/>
        <w:textAlignment w:val="baseline"/>
        <w:outlineLvl w:val="0"/>
        <w:rPr>
          <w:ins w:id="279" w:author="Syed Mohammed Mohiuddin" w:date="2019-05-15T14:26:00Z"/>
          <w:rFonts w:ascii="Arial" w:eastAsia="Times New Roman" w:hAnsi="Arial" w:cs="Arial"/>
          <w:color w:val="4A4A4A"/>
          <w:sz w:val="18"/>
          <w:szCs w:val="18"/>
          <w:rPrChange w:id="280" w:author="Syed Mohammed Mohiuddin" w:date="2019-05-15T14:26:00Z">
            <w:rPr>
              <w:ins w:id="281" w:author="Syed Mohammed Mohiuddin" w:date="2019-05-15T14:26:00Z"/>
              <w:rFonts w:ascii="Arial" w:eastAsia="Times New Roman" w:hAnsi="Arial" w:cs="Arial"/>
              <w:b/>
              <w:bCs/>
              <w:color w:val="4A4A4A"/>
              <w:sz w:val="18"/>
              <w:szCs w:val="18"/>
            </w:rPr>
          </w:rPrChange>
        </w:rPr>
        <w:pPrChange w:id="282" w:author="Syed Mohammed Mohiuddin" w:date="2019-05-15T14:27:00Z">
          <w:pPr>
            <w:spacing w:after="0" w:line="375" w:lineRule="atLeast"/>
            <w:textAlignment w:val="baseline"/>
            <w:outlineLvl w:val="0"/>
          </w:pPr>
        </w:pPrChange>
      </w:pPr>
      <w:ins w:id="283" w:author="Syed Mohammed Mohiuddin" w:date="2019-05-15T14:26:00Z">
        <w:r w:rsidRPr="0028024F">
          <w:rPr>
            <w:rFonts w:ascii="Arial" w:eastAsia="Times New Roman" w:hAnsi="Arial" w:cs="Arial"/>
            <w:color w:val="4A4A4A"/>
            <w:sz w:val="18"/>
            <w:szCs w:val="18"/>
            <w:rPrChange w:id="284" w:author="Syed Mohammed Mohiuddin" w:date="2019-05-15T14:26:00Z">
              <w:rPr>
                <w:rFonts w:ascii="Arial" w:eastAsia="Times New Roman" w:hAnsi="Arial" w:cs="Arial"/>
                <w:b/>
                <w:bCs/>
                <w:color w:val="4A4A4A"/>
                <w:sz w:val="18"/>
                <w:szCs w:val="18"/>
              </w:rPr>
            </w:rPrChange>
          </w:rPr>
          <w:t xml:space="preserve">The User acknowledges that subject to time taken for bank reconciliations and such other external dependencies that </w:t>
        </w:r>
      </w:ins>
      <w:ins w:id="285" w:author="Syed Mohammed Mohiuddin" w:date="2019-05-15T14:27:00Z">
        <w:r>
          <w:rPr>
            <w:rFonts w:ascii="Arial" w:eastAsia="Times New Roman" w:hAnsi="Arial" w:cs="Arial"/>
            <w:color w:val="4A4A4A"/>
            <w:sz w:val="18"/>
            <w:szCs w:val="18"/>
          </w:rPr>
          <w:t>ACL</w:t>
        </w:r>
      </w:ins>
      <w:ins w:id="286" w:author="Syed Mohammed Mohiuddin" w:date="2019-05-15T14:26:00Z">
        <w:r w:rsidRPr="0028024F">
          <w:rPr>
            <w:rFonts w:ascii="Arial" w:eastAsia="Times New Roman" w:hAnsi="Arial" w:cs="Arial"/>
            <w:color w:val="4A4A4A"/>
            <w:sz w:val="18"/>
            <w:szCs w:val="18"/>
            <w:rPrChange w:id="287" w:author="Syed Mohammed Mohiuddin" w:date="2019-05-15T14:26:00Z">
              <w:rPr>
                <w:rFonts w:ascii="Arial" w:eastAsia="Times New Roman" w:hAnsi="Arial" w:cs="Arial"/>
                <w:b/>
                <w:bCs/>
                <w:color w:val="4A4A4A"/>
                <w:sz w:val="18"/>
                <w:szCs w:val="18"/>
              </w:rPr>
            </w:rPrChange>
          </w:rPr>
          <w:t xml:space="preserve"> has on third parties, any transactions on </w:t>
        </w:r>
      </w:ins>
      <w:ins w:id="288" w:author="Syed Mohammed Mohiuddin" w:date="2019-05-15T14:27:00Z">
        <w:r>
          <w:rPr>
            <w:rFonts w:ascii="Arial" w:eastAsia="Times New Roman" w:hAnsi="Arial" w:cs="Arial"/>
            <w:color w:val="4A4A4A"/>
            <w:sz w:val="18"/>
            <w:szCs w:val="18"/>
          </w:rPr>
          <w:t>ACL</w:t>
        </w:r>
      </w:ins>
      <w:ins w:id="289" w:author="Syed Mohammed Mohiuddin" w:date="2019-05-15T14:26:00Z">
        <w:r w:rsidRPr="0028024F">
          <w:rPr>
            <w:rFonts w:ascii="Arial" w:eastAsia="Times New Roman" w:hAnsi="Arial" w:cs="Arial"/>
            <w:color w:val="4A4A4A"/>
            <w:sz w:val="18"/>
            <w:szCs w:val="18"/>
            <w:rPrChange w:id="290" w:author="Syed Mohammed Mohiuddin" w:date="2019-05-15T14:26:00Z">
              <w:rPr>
                <w:rFonts w:ascii="Arial" w:eastAsia="Times New Roman" w:hAnsi="Arial" w:cs="Arial"/>
                <w:b/>
                <w:bCs/>
                <w:color w:val="4A4A4A"/>
                <w:sz w:val="18"/>
                <w:szCs w:val="18"/>
              </w:rPr>
            </w:rPrChange>
          </w:rPr>
          <w:t xml:space="preserve"> Platform may take up to 24 hours to be processed. Any amount paid or transferred into the User's 'Unutilized' Account or Winnings Account may take up to 24 hours to reflect in the User's 'Unutilized' Account or Winnings Account balance. Similarly, the utilization of the bonus points or money debited from 'Unutilized' Account or Winnings Account may take up to 24 hours to reflect in the User's 'Unutilized' Account or Winnings Account balance. Users agree not to raise any complaint or claim against </w:t>
        </w:r>
      </w:ins>
      <w:ins w:id="291" w:author="Syed Mohammed Mohiuddin" w:date="2019-05-15T14:27:00Z">
        <w:r>
          <w:rPr>
            <w:rFonts w:ascii="Arial" w:eastAsia="Times New Roman" w:hAnsi="Arial" w:cs="Arial"/>
            <w:color w:val="4A4A4A"/>
            <w:sz w:val="18"/>
            <w:szCs w:val="18"/>
          </w:rPr>
          <w:t>ACL</w:t>
        </w:r>
      </w:ins>
      <w:ins w:id="292" w:author="Syed Mohammed Mohiuddin" w:date="2019-05-15T14:26:00Z">
        <w:r w:rsidRPr="0028024F">
          <w:rPr>
            <w:rFonts w:ascii="Arial" w:eastAsia="Times New Roman" w:hAnsi="Arial" w:cs="Arial"/>
            <w:color w:val="4A4A4A"/>
            <w:sz w:val="18"/>
            <w:szCs w:val="18"/>
            <w:rPrChange w:id="293" w:author="Syed Mohammed Mohiuddin" w:date="2019-05-15T14:26:00Z">
              <w:rPr>
                <w:rFonts w:ascii="Arial" w:eastAsia="Times New Roman" w:hAnsi="Arial" w:cs="Arial"/>
                <w:b/>
                <w:bCs/>
                <w:color w:val="4A4A4A"/>
                <w:sz w:val="18"/>
                <w:szCs w:val="18"/>
              </w:rPr>
            </w:rPrChange>
          </w:rPr>
          <w:t xml:space="preserve"> in respect of any delay, including any lost opportunity to join any Contest or match due to delay in crediting of transaction amount into any of the User's accounts</w:t>
        </w:r>
      </w:ins>
    </w:p>
    <w:p w14:paraId="55D8FA58" w14:textId="77777777" w:rsidR="0028024F" w:rsidRPr="0028024F" w:rsidRDefault="0028024F" w:rsidP="0028024F">
      <w:pPr>
        <w:spacing w:after="0" w:line="375" w:lineRule="atLeast"/>
        <w:ind w:left="720"/>
        <w:textAlignment w:val="baseline"/>
        <w:outlineLvl w:val="0"/>
        <w:rPr>
          <w:ins w:id="294" w:author="Syed Mohammed Mohiuddin" w:date="2019-05-15T14:26:00Z"/>
          <w:rFonts w:ascii="Arial" w:eastAsia="Times New Roman" w:hAnsi="Arial" w:cs="Arial"/>
          <w:color w:val="4A4A4A"/>
          <w:sz w:val="18"/>
          <w:szCs w:val="18"/>
          <w:rPrChange w:id="295" w:author="Syed Mohammed Mohiuddin" w:date="2019-05-15T14:26:00Z">
            <w:rPr>
              <w:ins w:id="296" w:author="Syed Mohammed Mohiuddin" w:date="2019-05-15T14:26:00Z"/>
              <w:rFonts w:ascii="Arial" w:eastAsia="Times New Roman" w:hAnsi="Arial" w:cs="Arial"/>
              <w:b/>
              <w:bCs/>
              <w:color w:val="4A4A4A"/>
              <w:sz w:val="18"/>
              <w:szCs w:val="18"/>
            </w:rPr>
          </w:rPrChange>
        </w:rPr>
        <w:pPrChange w:id="297" w:author="Syed Mohammed Mohiuddin" w:date="2019-05-15T14:27:00Z">
          <w:pPr>
            <w:spacing w:after="0" w:line="375" w:lineRule="atLeast"/>
            <w:textAlignment w:val="baseline"/>
            <w:outlineLvl w:val="0"/>
          </w:pPr>
        </w:pPrChange>
      </w:pPr>
      <w:ins w:id="298" w:author="Syed Mohammed Mohiuddin" w:date="2019-05-15T14:26:00Z">
        <w:r w:rsidRPr="0028024F">
          <w:rPr>
            <w:rFonts w:ascii="Arial" w:eastAsia="Times New Roman" w:hAnsi="Arial" w:cs="Arial"/>
            <w:color w:val="4A4A4A"/>
            <w:sz w:val="18"/>
            <w:szCs w:val="18"/>
            <w:rPrChange w:id="299" w:author="Syed Mohammed Mohiuddin" w:date="2019-05-15T14:26:00Z">
              <w:rPr>
                <w:rFonts w:ascii="Arial" w:eastAsia="Times New Roman" w:hAnsi="Arial" w:cs="Arial"/>
                <w:b/>
                <w:bCs/>
                <w:color w:val="4A4A4A"/>
                <w:sz w:val="18"/>
                <w:szCs w:val="18"/>
              </w:rPr>
            </w:rPrChange>
          </w:rPr>
          <w:t>A transaction, once confirmed, is final and no cancellation is permissible.</w:t>
        </w:r>
      </w:ins>
    </w:p>
    <w:p w14:paraId="5F5AFFB8" w14:textId="154327EC" w:rsidR="0028024F" w:rsidRPr="0028024F" w:rsidRDefault="0028024F" w:rsidP="0028024F">
      <w:pPr>
        <w:spacing w:after="0" w:line="375" w:lineRule="atLeast"/>
        <w:ind w:left="720"/>
        <w:textAlignment w:val="baseline"/>
        <w:outlineLvl w:val="0"/>
        <w:rPr>
          <w:ins w:id="300" w:author="Syed Mohammed Mohiuddin" w:date="2019-05-15T14:26:00Z"/>
          <w:rFonts w:ascii="Arial" w:eastAsia="Times New Roman" w:hAnsi="Arial" w:cs="Arial"/>
          <w:color w:val="4A4A4A"/>
          <w:sz w:val="18"/>
          <w:szCs w:val="18"/>
          <w:rPrChange w:id="301" w:author="Syed Mohammed Mohiuddin" w:date="2019-05-15T14:26:00Z">
            <w:rPr>
              <w:ins w:id="302" w:author="Syed Mohammed Mohiuddin" w:date="2019-05-15T14:26:00Z"/>
              <w:rFonts w:ascii="Arial" w:eastAsia="Times New Roman" w:hAnsi="Arial" w:cs="Arial"/>
              <w:b/>
              <w:bCs/>
              <w:color w:val="4A4A4A"/>
              <w:sz w:val="18"/>
              <w:szCs w:val="18"/>
            </w:rPr>
          </w:rPrChange>
        </w:rPr>
        <w:pPrChange w:id="303" w:author="Syed Mohammed Mohiuddin" w:date="2019-05-15T14:27:00Z">
          <w:pPr>
            <w:spacing w:after="0" w:line="375" w:lineRule="atLeast"/>
            <w:textAlignment w:val="baseline"/>
            <w:outlineLvl w:val="0"/>
          </w:pPr>
        </w:pPrChange>
      </w:pPr>
      <w:ins w:id="304" w:author="Syed Mohammed Mohiuddin" w:date="2019-05-15T14:27:00Z">
        <w:r>
          <w:rPr>
            <w:rFonts w:ascii="Arial" w:eastAsia="Times New Roman" w:hAnsi="Arial" w:cs="Arial"/>
            <w:color w:val="4A4A4A"/>
            <w:sz w:val="18"/>
            <w:szCs w:val="18"/>
          </w:rPr>
          <w:t>ACL</w:t>
        </w:r>
      </w:ins>
      <w:ins w:id="305" w:author="Syed Mohammed Mohiuddin" w:date="2019-05-15T14:26:00Z">
        <w:r w:rsidRPr="0028024F">
          <w:rPr>
            <w:rFonts w:ascii="Arial" w:eastAsia="Times New Roman" w:hAnsi="Arial" w:cs="Arial"/>
            <w:color w:val="4A4A4A"/>
            <w:sz w:val="18"/>
            <w:szCs w:val="18"/>
            <w:rPrChange w:id="306" w:author="Syed Mohammed Mohiuddin" w:date="2019-05-15T14:26:00Z">
              <w:rPr>
                <w:rFonts w:ascii="Arial" w:eastAsia="Times New Roman" w:hAnsi="Arial" w:cs="Arial"/>
                <w:b/>
                <w:bCs/>
                <w:color w:val="4A4A4A"/>
                <w:sz w:val="18"/>
                <w:szCs w:val="18"/>
              </w:rPr>
            </w:rPrChange>
          </w:rPr>
          <w:t xml:space="preserve"> may, in certain exceptional circumstances and at its sole and absolute discretion, refund the amount to the User after deducting applicable cancellation charges and taxes. At the time of the transaction, Users may also be required to take note of certain additional terms and conditions and such additional terms and conditions shall also govern the transaction. To the extent that the additional terms and conditions contain any clause that is conflicting with the present terms and conditions, the additional terms and conditions shall prevail.</w:t>
        </w:r>
      </w:ins>
    </w:p>
    <w:p w14:paraId="18F637BF" w14:textId="52B8B361" w:rsidR="00751FA7" w:rsidRPr="00FA4987" w:rsidRDefault="0028024F" w:rsidP="00C460CA">
      <w:pPr>
        <w:spacing w:after="0" w:line="375" w:lineRule="atLeast"/>
        <w:textAlignment w:val="baseline"/>
        <w:outlineLvl w:val="0"/>
        <w:rPr>
          <w:rFonts w:ascii="Arial" w:eastAsia="Times New Roman" w:hAnsi="Arial" w:cs="Arial"/>
          <w:b/>
          <w:bCs/>
          <w:color w:val="4A4A4A"/>
          <w:sz w:val="18"/>
          <w:szCs w:val="18"/>
        </w:rPr>
      </w:pPr>
      <w:ins w:id="307" w:author="Syed Mohammed Mohiuddin" w:date="2019-05-15T14:27:00Z">
        <w:r>
          <w:rPr>
            <w:rFonts w:ascii="Arial" w:eastAsia="Times New Roman" w:hAnsi="Arial" w:cs="Arial"/>
            <w:b/>
            <w:bCs/>
            <w:color w:val="4A4A4A"/>
            <w:sz w:val="18"/>
            <w:szCs w:val="18"/>
          </w:rPr>
          <w:t xml:space="preserve">13. </w:t>
        </w:r>
      </w:ins>
      <w:r w:rsidR="00751FA7" w:rsidRPr="00FA4987">
        <w:rPr>
          <w:rFonts w:ascii="Arial" w:eastAsia="Times New Roman" w:hAnsi="Arial" w:cs="Arial"/>
          <w:b/>
          <w:bCs/>
          <w:color w:val="4A4A4A"/>
          <w:sz w:val="18"/>
          <w:szCs w:val="18"/>
        </w:rPr>
        <w:t xml:space="preserve">Tabulation of </w:t>
      </w:r>
      <w:r w:rsidR="001B2286">
        <w:rPr>
          <w:rFonts w:ascii="Arial" w:eastAsia="Times New Roman" w:hAnsi="Arial" w:cs="Arial"/>
          <w:b/>
          <w:bCs/>
          <w:color w:val="4A4A4A"/>
          <w:sz w:val="18"/>
          <w:szCs w:val="18"/>
        </w:rPr>
        <w:t>F</w:t>
      </w:r>
      <w:r w:rsidR="00751FA7" w:rsidRPr="00FA4987">
        <w:rPr>
          <w:rFonts w:ascii="Arial" w:eastAsia="Times New Roman" w:hAnsi="Arial" w:cs="Arial"/>
          <w:b/>
          <w:bCs/>
          <w:color w:val="4A4A4A"/>
          <w:sz w:val="18"/>
          <w:szCs w:val="18"/>
        </w:rPr>
        <w:t xml:space="preserve">antasy </w:t>
      </w:r>
      <w:r w:rsidR="001B2286">
        <w:rPr>
          <w:rFonts w:ascii="Arial" w:eastAsia="Times New Roman" w:hAnsi="Arial" w:cs="Arial"/>
          <w:b/>
          <w:bCs/>
          <w:color w:val="4A4A4A"/>
          <w:sz w:val="18"/>
          <w:szCs w:val="18"/>
        </w:rPr>
        <w:t>P</w:t>
      </w:r>
      <w:r w:rsidR="00751FA7" w:rsidRPr="00FA4987">
        <w:rPr>
          <w:rFonts w:ascii="Arial" w:eastAsia="Times New Roman" w:hAnsi="Arial" w:cs="Arial"/>
          <w:b/>
          <w:bCs/>
          <w:color w:val="4A4A4A"/>
          <w:sz w:val="18"/>
          <w:szCs w:val="18"/>
        </w:rPr>
        <w:t>oints</w:t>
      </w:r>
    </w:p>
    <w:p w14:paraId="38C54A44" w14:textId="1E7FF6D0" w:rsidR="00751FA7" w:rsidRDefault="00956B52" w:rsidP="00FC5FC5">
      <w:pPr>
        <w:pBdr>
          <w:bottom w:val="single" w:sz="6" w:space="8" w:color="D7D7D7"/>
        </w:pBdr>
        <w:spacing w:after="150" w:line="375" w:lineRule="atLeast"/>
        <w:ind w:left="720"/>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may obtain the </w:t>
      </w:r>
      <w:r w:rsidR="00423612">
        <w:rPr>
          <w:rFonts w:ascii="Arial" w:eastAsia="Times New Roman" w:hAnsi="Arial" w:cs="Arial"/>
          <w:color w:val="4A4A4A"/>
          <w:sz w:val="18"/>
          <w:szCs w:val="18"/>
        </w:rPr>
        <w:t>point</w:t>
      </w:r>
      <w:r w:rsidR="00751FA7" w:rsidRPr="00FA4987">
        <w:rPr>
          <w:rFonts w:ascii="Arial" w:eastAsia="Times New Roman" w:hAnsi="Arial" w:cs="Arial"/>
          <w:color w:val="4A4A4A"/>
          <w:sz w:val="18"/>
          <w:szCs w:val="18"/>
        </w:rPr>
        <w:t xml:space="preserve"> feed and other information required for the computation and tabulation of fantasy points from </w:t>
      </w:r>
      <w:r w:rsidR="00700830">
        <w:rPr>
          <w:rFonts w:ascii="Arial" w:eastAsia="Times New Roman" w:hAnsi="Arial" w:cs="Arial"/>
          <w:color w:val="4A4A4A"/>
          <w:sz w:val="18"/>
          <w:szCs w:val="18"/>
        </w:rPr>
        <w:t>published game results and statistics from a credible source</w:t>
      </w:r>
      <w:r w:rsidR="00751FA7" w:rsidRPr="00FA4987">
        <w:rPr>
          <w:rFonts w:ascii="Arial" w:eastAsia="Times New Roman" w:hAnsi="Arial" w:cs="Arial"/>
          <w:color w:val="4A4A4A"/>
          <w:sz w:val="18"/>
          <w:szCs w:val="18"/>
        </w:rPr>
        <w:t xml:space="preserve">. In the rare event that any error in the computation or tabulation of fantasy points, selection of winners, etc., as a result of inaccuracies in or incompleteness of the </w:t>
      </w:r>
      <w:r w:rsidR="00700830">
        <w:rPr>
          <w:rFonts w:ascii="Arial" w:eastAsia="Times New Roman" w:hAnsi="Arial" w:cs="Arial"/>
          <w:color w:val="4A4A4A"/>
          <w:sz w:val="18"/>
          <w:szCs w:val="18"/>
        </w:rPr>
        <w:t>statistics and game results published</w:t>
      </w:r>
      <w:r w:rsidR="00751FA7" w:rsidRPr="00FA4987">
        <w:rPr>
          <w:rFonts w:ascii="Arial" w:eastAsia="Times New Roman" w:hAnsi="Arial" w:cs="Arial"/>
          <w:color w:val="4A4A4A"/>
          <w:sz w:val="18"/>
          <w:szCs w:val="18"/>
        </w:rPr>
        <w:t xml:space="preserve"> comes to its attention,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shall use best efforts to rectify such error prior to the distribution of prizes. However,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hereby clarifies that it relies on the accuracy and completeness of </w:t>
      </w:r>
      <w:r w:rsidR="00700830">
        <w:rPr>
          <w:rFonts w:ascii="Arial" w:eastAsia="Times New Roman" w:hAnsi="Arial" w:cs="Arial"/>
          <w:color w:val="4A4A4A"/>
          <w:sz w:val="18"/>
          <w:szCs w:val="18"/>
        </w:rPr>
        <w:t xml:space="preserve">published game results and statistics </w:t>
      </w:r>
      <w:r w:rsidR="00423612">
        <w:rPr>
          <w:rFonts w:ascii="Arial" w:eastAsia="Times New Roman" w:hAnsi="Arial" w:cs="Arial"/>
          <w:color w:val="4A4A4A"/>
          <w:sz w:val="18"/>
          <w:szCs w:val="18"/>
        </w:rPr>
        <w:t>point</w:t>
      </w:r>
      <w:r w:rsidR="00FC5FC5">
        <w:rPr>
          <w:rFonts w:ascii="Arial" w:eastAsia="Times New Roman" w:hAnsi="Arial" w:cs="Arial"/>
          <w:color w:val="4A4A4A"/>
          <w:sz w:val="18"/>
          <w:szCs w:val="18"/>
        </w:rPr>
        <w:t xml:space="preserve"> </w:t>
      </w:r>
      <w:r w:rsidR="00751FA7" w:rsidRPr="00FA4987">
        <w:rPr>
          <w:rFonts w:ascii="Arial" w:eastAsia="Times New Roman" w:hAnsi="Arial" w:cs="Arial"/>
          <w:color w:val="4A4A4A"/>
          <w:sz w:val="18"/>
          <w:szCs w:val="18"/>
        </w:rPr>
        <w:t xml:space="preserve">and does not itself warrant or make any representations concerning the accuracy thereof and, in any event, </w:t>
      </w:r>
      <w:r w:rsidR="001B2286">
        <w:rPr>
          <w:rFonts w:ascii="Arial" w:eastAsia="Times New Roman" w:hAnsi="Arial" w:cs="Arial"/>
          <w:color w:val="4A4A4A"/>
          <w:sz w:val="18"/>
          <w:szCs w:val="18"/>
        </w:rPr>
        <w:t xml:space="preserve">ACL </w:t>
      </w:r>
      <w:r w:rsidR="00751FA7" w:rsidRPr="00FA4987">
        <w:rPr>
          <w:rFonts w:ascii="Arial" w:eastAsia="Times New Roman" w:hAnsi="Arial" w:cs="Arial"/>
          <w:color w:val="4A4A4A"/>
          <w:sz w:val="18"/>
          <w:szCs w:val="18"/>
        </w:rPr>
        <w:t xml:space="preserve">shall take no responsibility for inaccuracies in computation and tabulation of fantasy points or the selection of winners as a result of any inaccurate or incomplete </w:t>
      </w:r>
      <w:r w:rsidR="00423612">
        <w:rPr>
          <w:rFonts w:ascii="Arial" w:eastAsia="Times New Roman" w:hAnsi="Arial" w:cs="Arial"/>
          <w:color w:val="4A4A4A"/>
          <w:sz w:val="18"/>
          <w:szCs w:val="18"/>
        </w:rPr>
        <w:t>point</w:t>
      </w:r>
      <w:r w:rsidR="00751FA7" w:rsidRPr="00FA4987">
        <w:rPr>
          <w:rFonts w:ascii="Arial" w:eastAsia="Times New Roman" w:hAnsi="Arial" w:cs="Arial"/>
          <w:color w:val="4A4A4A"/>
          <w:sz w:val="18"/>
          <w:szCs w:val="18"/>
        </w:rPr>
        <w:t xml:space="preserve">s/statistics </w:t>
      </w:r>
      <w:r w:rsidR="00700830">
        <w:rPr>
          <w:rFonts w:ascii="Arial" w:eastAsia="Times New Roman" w:hAnsi="Arial" w:cs="Arial"/>
          <w:color w:val="4A4A4A"/>
          <w:sz w:val="18"/>
          <w:szCs w:val="18"/>
        </w:rPr>
        <w:t>published to the world at large</w:t>
      </w:r>
      <w:r w:rsidR="00751FA7" w:rsidRPr="00FA4987">
        <w:rPr>
          <w:rFonts w:ascii="Arial" w:eastAsia="Times New Roman" w:hAnsi="Arial" w:cs="Arial"/>
          <w:color w:val="4A4A4A"/>
          <w:sz w:val="18"/>
          <w:szCs w:val="18"/>
        </w:rPr>
        <w:t xml:space="preserve">. Users and Participants agree not to make any claim or raise any complaint against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in this respect.</w:t>
      </w:r>
    </w:p>
    <w:p w14:paraId="3A135ECE" w14:textId="60DD630D" w:rsidR="00334A62" w:rsidRDefault="0093005F" w:rsidP="00FC5FC5">
      <w:pPr>
        <w:pBdr>
          <w:bottom w:val="single" w:sz="6" w:space="8" w:color="D7D7D7"/>
        </w:pBdr>
        <w:spacing w:after="150" w:line="375" w:lineRule="atLeast"/>
        <w:ind w:left="720"/>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The ACL offers a</w:t>
      </w:r>
      <w:r w:rsidR="00256214">
        <w:rPr>
          <w:rFonts w:ascii="Arial" w:eastAsia="Times New Roman" w:hAnsi="Arial" w:cs="Arial"/>
          <w:color w:val="4A4A4A"/>
          <w:sz w:val="18"/>
          <w:szCs w:val="18"/>
        </w:rPr>
        <w:t>n</w:t>
      </w:r>
      <w:r>
        <w:rPr>
          <w:rFonts w:ascii="Arial" w:eastAsia="Times New Roman" w:hAnsi="Arial" w:cs="Arial"/>
          <w:color w:val="4A4A4A"/>
          <w:sz w:val="18"/>
          <w:szCs w:val="18"/>
        </w:rPr>
        <w:t xml:space="preserve"> </w:t>
      </w:r>
      <w:r w:rsidR="00700830">
        <w:rPr>
          <w:rFonts w:ascii="Arial" w:eastAsia="Times New Roman" w:hAnsi="Arial" w:cs="Arial"/>
          <w:color w:val="4A4A4A"/>
          <w:sz w:val="18"/>
          <w:szCs w:val="18"/>
        </w:rPr>
        <w:t xml:space="preserve">in-App </w:t>
      </w:r>
      <w:r>
        <w:rPr>
          <w:rFonts w:ascii="Arial" w:eastAsia="Times New Roman" w:hAnsi="Arial" w:cs="Arial"/>
          <w:color w:val="4A4A4A"/>
          <w:sz w:val="18"/>
          <w:szCs w:val="18"/>
        </w:rPr>
        <w:t>purchase option</w:t>
      </w:r>
      <w:r w:rsidR="00700830">
        <w:rPr>
          <w:rFonts w:ascii="Arial" w:eastAsia="Times New Roman" w:hAnsi="Arial" w:cs="Arial"/>
          <w:color w:val="4A4A4A"/>
          <w:sz w:val="18"/>
          <w:szCs w:val="18"/>
        </w:rPr>
        <w:t>,</w:t>
      </w:r>
      <w:r>
        <w:rPr>
          <w:rFonts w:ascii="Arial" w:eastAsia="Times New Roman" w:hAnsi="Arial" w:cs="Arial"/>
          <w:color w:val="4A4A4A"/>
          <w:sz w:val="18"/>
          <w:szCs w:val="18"/>
        </w:rPr>
        <w:t xml:space="preserve"> </w:t>
      </w:r>
      <w:r w:rsidR="00256214">
        <w:rPr>
          <w:rFonts w:ascii="Arial" w:eastAsia="Times New Roman" w:hAnsi="Arial" w:cs="Arial"/>
          <w:color w:val="4A4A4A"/>
          <w:sz w:val="18"/>
          <w:szCs w:val="18"/>
        </w:rPr>
        <w:t xml:space="preserve">which can be opened in the app by a valid CNIC </w:t>
      </w:r>
      <w:proofErr w:type="gramStart"/>
      <w:r w:rsidR="00256214">
        <w:rPr>
          <w:rFonts w:ascii="Arial" w:eastAsia="Times New Roman" w:hAnsi="Arial" w:cs="Arial"/>
          <w:color w:val="4A4A4A"/>
          <w:sz w:val="18"/>
          <w:szCs w:val="18"/>
        </w:rPr>
        <w:t>holde</w:t>
      </w:r>
      <w:r w:rsidR="00C460CA">
        <w:rPr>
          <w:rFonts w:ascii="Arial" w:eastAsia="Times New Roman" w:hAnsi="Arial" w:cs="Arial"/>
          <w:color w:val="4A4A4A"/>
          <w:sz w:val="18"/>
          <w:szCs w:val="18"/>
        </w:rPr>
        <w:t>r .</w:t>
      </w:r>
      <w:proofErr w:type="gramEnd"/>
      <w:r>
        <w:rPr>
          <w:rFonts w:ascii="Arial" w:eastAsia="Times New Roman" w:hAnsi="Arial" w:cs="Arial"/>
          <w:color w:val="4A4A4A"/>
          <w:sz w:val="18"/>
          <w:szCs w:val="18"/>
        </w:rPr>
        <w:t xml:space="preserve"> </w:t>
      </w:r>
      <w:r w:rsidR="00256214">
        <w:rPr>
          <w:rFonts w:ascii="Arial" w:eastAsia="Times New Roman" w:hAnsi="Arial" w:cs="Arial"/>
          <w:color w:val="4A4A4A"/>
          <w:sz w:val="18"/>
          <w:szCs w:val="18"/>
        </w:rPr>
        <w:t>Y</w:t>
      </w:r>
      <w:r w:rsidR="002E4F00">
        <w:rPr>
          <w:rFonts w:ascii="Arial" w:eastAsia="Times New Roman" w:hAnsi="Arial" w:cs="Arial"/>
          <w:color w:val="4A4A4A"/>
          <w:sz w:val="18"/>
          <w:szCs w:val="18"/>
        </w:rPr>
        <w:t>ou are able to play the League without any in-App Purchases if you wish to do so. The User acknowledges and agrees that they are fully responsible for managing their In-App purchases in their accoun</w:t>
      </w:r>
      <w:r w:rsidR="00334A62">
        <w:rPr>
          <w:rFonts w:ascii="Arial" w:eastAsia="Times New Roman" w:hAnsi="Arial" w:cs="Arial"/>
          <w:color w:val="4A4A4A"/>
          <w:sz w:val="18"/>
          <w:szCs w:val="18"/>
        </w:rPr>
        <w:t>t</w:t>
      </w:r>
      <w:r w:rsidR="002E4F00">
        <w:rPr>
          <w:rFonts w:ascii="Arial" w:eastAsia="Times New Roman" w:hAnsi="Arial" w:cs="Arial"/>
          <w:color w:val="4A4A4A"/>
          <w:sz w:val="18"/>
          <w:szCs w:val="18"/>
        </w:rPr>
        <w:t xml:space="preserve">. </w:t>
      </w:r>
    </w:p>
    <w:p w14:paraId="01B45F30" w14:textId="44FD530E" w:rsidR="0093005F" w:rsidDel="0028024F" w:rsidRDefault="0093005F" w:rsidP="005F02B7">
      <w:pPr>
        <w:pBdr>
          <w:bottom w:val="single" w:sz="6" w:space="8" w:color="D7D7D7"/>
        </w:pBdr>
        <w:spacing w:after="150" w:line="375" w:lineRule="atLeast"/>
        <w:ind w:left="720"/>
        <w:textAlignment w:val="baseline"/>
        <w:rPr>
          <w:del w:id="308" w:author="Syed Mohammed Mohiuddin" w:date="2019-05-15T14:27:00Z"/>
          <w:rFonts w:ascii="Arial" w:eastAsia="Times New Roman" w:hAnsi="Arial" w:cs="Arial"/>
          <w:color w:val="4A4A4A"/>
          <w:sz w:val="18"/>
          <w:szCs w:val="18"/>
        </w:rPr>
      </w:pPr>
    </w:p>
    <w:p w14:paraId="7FB46969" w14:textId="00A33C20" w:rsidR="001B2286" w:rsidRPr="00FA4987" w:rsidDel="0028024F" w:rsidRDefault="001B2286" w:rsidP="005F02B7">
      <w:pPr>
        <w:pBdr>
          <w:bottom w:val="single" w:sz="6" w:space="8" w:color="D7D7D7"/>
        </w:pBdr>
        <w:spacing w:after="150" w:line="375" w:lineRule="atLeast"/>
        <w:ind w:left="720"/>
        <w:textAlignment w:val="baseline"/>
        <w:rPr>
          <w:del w:id="309" w:author="Syed Mohammed Mohiuddin" w:date="2019-05-15T14:27:00Z"/>
          <w:rFonts w:ascii="Arial" w:eastAsia="Times New Roman" w:hAnsi="Arial" w:cs="Arial"/>
          <w:color w:val="4A4A4A"/>
          <w:sz w:val="18"/>
          <w:szCs w:val="18"/>
        </w:rPr>
      </w:pPr>
    </w:p>
    <w:p w14:paraId="473CCB18"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14. Selection and Verification of Winners and Conditions relating to the Prizes</w:t>
      </w:r>
    </w:p>
    <w:p w14:paraId="0248427F" w14:textId="074048FC" w:rsidR="00751FA7" w:rsidRPr="00091387" w:rsidRDefault="00751FA7" w:rsidP="00FC5FC5">
      <w:pPr>
        <w:numPr>
          <w:ilvl w:val="0"/>
          <w:numId w:val="11"/>
        </w:numPr>
        <w:spacing w:after="0" w:line="375" w:lineRule="atLeast"/>
        <w:textAlignment w:val="baseline"/>
        <w:rPr>
          <w:rFonts w:ascii="Arial" w:eastAsia="Times New Roman" w:hAnsi="Arial" w:cs="Arial"/>
          <w:color w:val="4A4A4A"/>
          <w:sz w:val="18"/>
          <w:szCs w:val="18"/>
        </w:rPr>
      </w:pPr>
      <w:r w:rsidRPr="00FA4987">
        <w:rPr>
          <w:rFonts w:ascii="Arial" w:eastAsia="Times New Roman" w:hAnsi="Arial" w:cs="Arial"/>
          <w:b/>
          <w:bCs/>
          <w:color w:val="4A4A4A"/>
          <w:sz w:val="18"/>
          <w:szCs w:val="18"/>
          <w:bdr w:val="none" w:sz="0" w:space="0" w:color="auto" w:frame="1"/>
        </w:rPr>
        <w:t>Selection</w:t>
      </w:r>
      <w:r w:rsidR="00FC5FC5">
        <w:rPr>
          <w:rFonts w:ascii="Arial" w:eastAsia="Times New Roman" w:hAnsi="Arial" w:cs="Arial"/>
          <w:b/>
          <w:bCs/>
          <w:color w:val="4A4A4A"/>
          <w:sz w:val="18"/>
          <w:szCs w:val="18"/>
          <w:bdr w:val="none" w:sz="0" w:space="0" w:color="auto" w:frame="1"/>
        </w:rPr>
        <w:t xml:space="preserve"> </w:t>
      </w:r>
      <w:r w:rsidRPr="00FA4987">
        <w:rPr>
          <w:rFonts w:ascii="Arial" w:eastAsia="Times New Roman" w:hAnsi="Arial" w:cs="Arial"/>
          <w:b/>
          <w:bCs/>
          <w:color w:val="4A4A4A"/>
          <w:sz w:val="18"/>
          <w:szCs w:val="18"/>
          <w:bdr w:val="none" w:sz="0" w:space="0" w:color="auto" w:frame="1"/>
        </w:rPr>
        <w:t>of Winners</w:t>
      </w:r>
      <w:r w:rsidRPr="00091387">
        <w:rPr>
          <w:rFonts w:ascii="Arial" w:eastAsia="Times New Roman" w:hAnsi="Arial" w:cs="Arial"/>
          <w:color w:val="4A4A4A"/>
          <w:sz w:val="18"/>
          <w:szCs w:val="18"/>
        </w:rPr>
        <w:br/>
      </w:r>
      <w:proofErr w:type="spellStart"/>
      <w:r w:rsidRPr="00091387">
        <w:rPr>
          <w:rFonts w:ascii="Arial" w:eastAsia="Times New Roman" w:hAnsi="Arial" w:cs="Arial"/>
          <w:color w:val="4A4A4A"/>
          <w:sz w:val="18"/>
          <w:szCs w:val="18"/>
        </w:rPr>
        <w:t>Winners</w:t>
      </w:r>
      <w:proofErr w:type="spellEnd"/>
      <w:r w:rsidRPr="00091387">
        <w:rPr>
          <w:rFonts w:ascii="Arial" w:eastAsia="Times New Roman" w:hAnsi="Arial" w:cs="Arial"/>
          <w:color w:val="4A4A4A"/>
          <w:sz w:val="18"/>
          <w:szCs w:val="18"/>
        </w:rPr>
        <w:t xml:space="preserve"> will be decided on the basis of the </w:t>
      </w:r>
      <w:r w:rsidR="00423612">
        <w:rPr>
          <w:rFonts w:ascii="Arial" w:eastAsia="Times New Roman" w:hAnsi="Arial" w:cs="Arial"/>
          <w:color w:val="4A4A4A"/>
          <w:sz w:val="18"/>
          <w:szCs w:val="18"/>
        </w:rPr>
        <w:t>point</w:t>
      </w:r>
      <w:r w:rsidRPr="00091387">
        <w:rPr>
          <w:rFonts w:ascii="Arial" w:eastAsia="Times New Roman" w:hAnsi="Arial" w:cs="Arial"/>
          <w:color w:val="4A4A4A"/>
          <w:sz w:val="18"/>
          <w:szCs w:val="18"/>
        </w:rPr>
        <w:t xml:space="preserve">s of the Teams in a designated round (which may last anywhere between one day and an entire tournament) of the </w:t>
      </w:r>
      <w:r w:rsidR="00423612">
        <w:rPr>
          <w:rFonts w:ascii="Arial" w:eastAsia="Times New Roman" w:hAnsi="Arial" w:cs="Arial"/>
          <w:color w:val="4A4A4A"/>
          <w:sz w:val="18"/>
          <w:szCs w:val="18"/>
        </w:rPr>
        <w:t>League</w:t>
      </w:r>
      <w:r w:rsidRPr="00091387">
        <w:rPr>
          <w:rFonts w:ascii="Arial" w:eastAsia="Times New Roman" w:hAnsi="Arial" w:cs="Arial"/>
          <w:color w:val="4A4A4A"/>
          <w:sz w:val="18"/>
          <w:szCs w:val="18"/>
        </w:rPr>
        <w:t xml:space="preserve">. The Participant(s) owning the Team(s) with the highest aggregate </w:t>
      </w:r>
      <w:r w:rsidR="00FC5FC5">
        <w:rPr>
          <w:rFonts w:ascii="Arial" w:eastAsia="Times New Roman" w:hAnsi="Arial" w:cs="Arial"/>
          <w:color w:val="4A4A4A"/>
          <w:sz w:val="18"/>
          <w:szCs w:val="18"/>
        </w:rPr>
        <w:t xml:space="preserve">points </w:t>
      </w:r>
      <w:r w:rsidRPr="00091387">
        <w:rPr>
          <w:rFonts w:ascii="Arial" w:eastAsia="Times New Roman" w:hAnsi="Arial" w:cs="Arial"/>
          <w:color w:val="4A4A4A"/>
          <w:sz w:val="18"/>
          <w:szCs w:val="18"/>
        </w:rPr>
        <w:t xml:space="preserve">in a particular round shall be declared the Winner(s). </w:t>
      </w:r>
      <w:r w:rsidR="00956B52">
        <w:rPr>
          <w:rFonts w:ascii="Arial" w:eastAsia="Times New Roman" w:hAnsi="Arial" w:cs="Arial"/>
          <w:color w:val="4A4A4A"/>
          <w:sz w:val="18"/>
          <w:szCs w:val="18"/>
        </w:rPr>
        <w:t>ACL</w:t>
      </w:r>
      <w:r w:rsidRPr="00091387">
        <w:rPr>
          <w:rFonts w:ascii="Arial" w:eastAsia="Times New Roman" w:hAnsi="Arial" w:cs="Arial"/>
          <w:color w:val="4A4A4A"/>
          <w:sz w:val="18"/>
          <w:szCs w:val="18"/>
        </w:rPr>
        <w:t xml:space="preserve"> may declare more than one Winner and distribute prizes to such Winners in increasing order of their Team's aggregate </w:t>
      </w:r>
      <w:r w:rsidR="00423612">
        <w:rPr>
          <w:rFonts w:ascii="Arial" w:eastAsia="Times New Roman" w:hAnsi="Arial" w:cs="Arial"/>
          <w:color w:val="4A4A4A"/>
          <w:sz w:val="18"/>
          <w:szCs w:val="18"/>
        </w:rPr>
        <w:t>point</w:t>
      </w:r>
      <w:r w:rsidRPr="00091387">
        <w:rPr>
          <w:rFonts w:ascii="Arial" w:eastAsia="Times New Roman" w:hAnsi="Arial" w:cs="Arial"/>
          <w:color w:val="4A4A4A"/>
          <w:sz w:val="18"/>
          <w:szCs w:val="18"/>
        </w:rPr>
        <w:t xml:space="preserve"> at the end of the designated round of the </w:t>
      </w:r>
      <w:r w:rsidR="00091387" w:rsidRPr="00091387">
        <w:rPr>
          <w:rFonts w:ascii="Arial" w:eastAsia="Times New Roman" w:hAnsi="Arial" w:cs="Arial"/>
          <w:color w:val="4A4A4A"/>
          <w:sz w:val="18"/>
          <w:szCs w:val="18"/>
        </w:rPr>
        <w:t>League</w:t>
      </w:r>
      <w:r w:rsidRPr="00091387">
        <w:rPr>
          <w:rFonts w:ascii="Arial" w:eastAsia="Times New Roman" w:hAnsi="Arial" w:cs="Arial"/>
          <w:color w:val="4A4A4A"/>
          <w:sz w:val="18"/>
          <w:szCs w:val="18"/>
        </w:rPr>
        <w:t>.</w:t>
      </w:r>
      <w:r w:rsidR="0014555B">
        <w:rPr>
          <w:rFonts w:ascii="Arial" w:eastAsia="Times New Roman" w:hAnsi="Arial" w:cs="Arial"/>
          <w:color w:val="4A4A4A"/>
          <w:sz w:val="18"/>
          <w:szCs w:val="18"/>
        </w:rPr>
        <w:t xml:space="preserve"> This also applies to multiple teams who may have earned the same aggregate points as any individual player, and the winner in this case (but not limited to) will be picked through a lucky draw</w:t>
      </w:r>
      <w:r w:rsidR="00423612">
        <w:rPr>
          <w:rFonts w:ascii="Arial" w:eastAsia="Times New Roman" w:hAnsi="Arial" w:cs="Arial"/>
          <w:color w:val="4A4A4A"/>
          <w:sz w:val="18"/>
          <w:szCs w:val="18"/>
        </w:rPr>
        <w:t xml:space="preserve"> </w:t>
      </w:r>
      <w:r w:rsidR="0014555B">
        <w:rPr>
          <w:rFonts w:ascii="Arial" w:eastAsia="Times New Roman" w:hAnsi="Arial" w:cs="Arial"/>
          <w:color w:val="4A4A4A"/>
          <w:sz w:val="18"/>
          <w:szCs w:val="18"/>
        </w:rPr>
        <w:t xml:space="preserve"> but the final authority rests with the ACL. </w:t>
      </w:r>
      <w:r w:rsidR="007503C4" w:rsidRPr="00091387" w:rsidDel="007503C4">
        <w:rPr>
          <w:rFonts w:ascii="Arial" w:eastAsia="Times New Roman" w:hAnsi="Arial" w:cs="Arial"/>
          <w:color w:val="4A4A4A"/>
          <w:sz w:val="18"/>
          <w:szCs w:val="18"/>
        </w:rPr>
        <w:t xml:space="preserve"> </w:t>
      </w:r>
      <w:r w:rsidRPr="00091387">
        <w:rPr>
          <w:rFonts w:ascii="Arial" w:eastAsia="Times New Roman" w:hAnsi="Arial" w:cs="Arial"/>
          <w:color w:val="4A4A4A"/>
          <w:sz w:val="18"/>
          <w:szCs w:val="18"/>
        </w:rPr>
        <w:t>Participants creating Teams on behalf of any other Participant or person shall be disqualified. </w:t>
      </w:r>
      <w:r w:rsidRPr="00091387">
        <w:rPr>
          <w:rFonts w:ascii="Arial" w:eastAsia="Times New Roman" w:hAnsi="Arial" w:cs="Arial"/>
          <w:color w:val="4A4A4A"/>
          <w:sz w:val="18"/>
          <w:szCs w:val="18"/>
        </w:rPr>
        <w:br/>
      </w:r>
      <w:r w:rsidRPr="00091387">
        <w:rPr>
          <w:rFonts w:ascii="Arial" w:eastAsia="Times New Roman" w:hAnsi="Arial" w:cs="Arial"/>
          <w:color w:val="4A4A4A"/>
          <w:sz w:val="18"/>
          <w:szCs w:val="18"/>
        </w:rPr>
        <w:br/>
      </w:r>
      <w:r w:rsidR="00956B52">
        <w:rPr>
          <w:rFonts w:ascii="Arial" w:eastAsia="Times New Roman" w:hAnsi="Arial" w:cs="Arial"/>
          <w:color w:val="4A4A4A"/>
          <w:sz w:val="18"/>
          <w:szCs w:val="18"/>
        </w:rPr>
        <w:t>ACL</w:t>
      </w:r>
      <w:r w:rsidRPr="00091387">
        <w:rPr>
          <w:rFonts w:ascii="Arial" w:eastAsia="Times New Roman" w:hAnsi="Arial" w:cs="Arial"/>
          <w:color w:val="4A4A4A"/>
          <w:sz w:val="18"/>
          <w:szCs w:val="18"/>
        </w:rPr>
        <w:t xml:space="preserve"> shall not be liable to pay any prize if it is discovered that the Winner(s) have not abided by these Terms and Conditions, and other rules and regulations in relation to the use of the </w:t>
      </w:r>
      <w:proofErr w:type="spellStart"/>
      <w:r w:rsidR="00956B52">
        <w:rPr>
          <w:rFonts w:ascii="Arial" w:eastAsia="Times New Roman" w:hAnsi="Arial" w:cs="Arial"/>
          <w:color w:val="4A4A4A"/>
          <w:sz w:val="18"/>
          <w:szCs w:val="18"/>
        </w:rPr>
        <w:t>ACL</w:t>
      </w:r>
      <w:r w:rsidRPr="00091387">
        <w:rPr>
          <w:rFonts w:ascii="Arial" w:eastAsia="Times New Roman" w:hAnsi="Arial" w:cs="Arial"/>
          <w:color w:val="4A4A4A"/>
          <w:sz w:val="18"/>
          <w:szCs w:val="18"/>
        </w:rPr>
        <w:t>"</w:t>
      </w:r>
      <w:r w:rsidR="00C52964">
        <w:rPr>
          <w:rFonts w:ascii="Arial" w:eastAsia="Times New Roman" w:hAnsi="Arial" w:cs="Arial"/>
          <w:color w:val="4A4A4A"/>
          <w:sz w:val="18"/>
          <w:szCs w:val="18"/>
        </w:rPr>
        <w:t>Rules</w:t>
      </w:r>
      <w:proofErr w:type="spellEnd"/>
      <w:r w:rsidRPr="00091387">
        <w:rPr>
          <w:rFonts w:ascii="Arial" w:eastAsia="Times New Roman" w:hAnsi="Arial" w:cs="Arial"/>
          <w:color w:val="4A4A4A"/>
          <w:sz w:val="18"/>
          <w:szCs w:val="18"/>
        </w:rPr>
        <w:t>", etc.</w:t>
      </w:r>
    </w:p>
    <w:p w14:paraId="740BB16D" w14:textId="7BE84FEA" w:rsidR="00B00EC6" w:rsidRPr="00FA4987" w:rsidRDefault="00751FA7" w:rsidP="00B00EC6">
      <w:pPr>
        <w:numPr>
          <w:ilvl w:val="0"/>
          <w:numId w:val="11"/>
        </w:numPr>
        <w:spacing w:after="0" w:line="375" w:lineRule="atLeast"/>
        <w:textAlignment w:val="baseline"/>
        <w:rPr>
          <w:rFonts w:ascii="Arial" w:eastAsia="Times New Roman" w:hAnsi="Arial" w:cs="Arial"/>
          <w:color w:val="4A4A4A"/>
          <w:sz w:val="18"/>
          <w:szCs w:val="18"/>
        </w:rPr>
      </w:pPr>
      <w:r w:rsidRPr="00FA4987">
        <w:rPr>
          <w:rFonts w:ascii="Arial" w:eastAsia="Times New Roman" w:hAnsi="Arial" w:cs="Arial"/>
          <w:b/>
          <w:bCs/>
          <w:color w:val="4A4A4A"/>
          <w:sz w:val="18"/>
          <w:szCs w:val="18"/>
          <w:bdr w:val="none" w:sz="0" w:space="0" w:color="auto" w:frame="1"/>
        </w:rPr>
        <w:t>Contacting Winners</w:t>
      </w:r>
      <w:r w:rsidRPr="00FA4987">
        <w:rPr>
          <w:rFonts w:ascii="Arial" w:eastAsia="Times New Roman" w:hAnsi="Arial" w:cs="Arial"/>
          <w:color w:val="4A4A4A"/>
          <w:sz w:val="18"/>
          <w:szCs w:val="18"/>
        </w:rPr>
        <w:t> </w:t>
      </w:r>
      <w:r w:rsidRPr="00FA4987">
        <w:rPr>
          <w:rFonts w:ascii="Arial" w:eastAsia="Times New Roman" w:hAnsi="Arial" w:cs="Arial"/>
          <w:color w:val="4A4A4A"/>
          <w:sz w:val="18"/>
          <w:szCs w:val="18"/>
        </w:rPr>
        <w:br/>
      </w:r>
      <w:proofErr w:type="spellStart"/>
      <w:r w:rsidRPr="00FA4987">
        <w:rPr>
          <w:rFonts w:ascii="Arial" w:eastAsia="Times New Roman" w:hAnsi="Arial" w:cs="Arial"/>
          <w:color w:val="4A4A4A"/>
          <w:sz w:val="18"/>
          <w:szCs w:val="18"/>
        </w:rPr>
        <w:t>Winners</w:t>
      </w:r>
      <w:proofErr w:type="spellEnd"/>
      <w:r w:rsidRPr="00FA4987">
        <w:rPr>
          <w:rFonts w:ascii="Arial" w:eastAsia="Times New Roman" w:hAnsi="Arial" w:cs="Arial"/>
          <w:color w:val="4A4A4A"/>
          <w:sz w:val="18"/>
          <w:szCs w:val="18"/>
        </w:rPr>
        <w:t xml:space="preserve"> shall be contacted by </w:t>
      </w:r>
      <w:r w:rsidR="00956B52">
        <w:rPr>
          <w:rFonts w:ascii="Arial" w:eastAsia="Times New Roman" w:hAnsi="Arial" w:cs="Arial"/>
          <w:color w:val="4A4A4A"/>
          <w:sz w:val="18"/>
          <w:szCs w:val="18"/>
        </w:rPr>
        <w:t>ACL</w:t>
      </w:r>
      <w:r w:rsidR="001B15C8">
        <w:rPr>
          <w:rFonts w:ascii="Arial" w:eastAsia="Times New Roman" w:hAnsi="Arial" w:cs="Arial"/>
          <w:color w:val="4A4A4A"/>
          <w:sz w:val="18"/>
          <w:szCs w:val="18"/>
        </w:rPr>
        <w:t>/</w:t>
      </w:r>
      <w:commentRangeStart w:id="310"/>
      <w:r w:rsidR="001B15C8" w:rsidRPr="001B15C8">
        <w:rPr>
          <w:rFonts w:ascii="Arial" w:eastAsia="Times New Roman" w:hAnsi="Arial" w:cs="Arial"/>
          <w:color w:val="4A4A4A"/>
          <w:sz w:val="18"/>
          <w:szCs w:val="18"/>
          <w:highlight w:val="yellow"/>
        </w:rPr>
        <w:t>Sponsor</w:t>
      </w:r>
      <w:commentRangeEnd w:id="310"/>
      <w:r w:rsidR="001B15C8">
        <w:rPr>
          <w:rStyle w:val="CommentReference"/>
        </w:rPr>
        <w:commentReference w:id="310"/>
      </w:r>
      <w:r w:rsidRPr="00FA4987">
        <w:rPr>
          <w:rFonts w:ascii="Arial" w:eastAsia="Times New Roman" w:hAnsi="Arial" w:cs="Arial"/>
          <w:color w:val="4A4A4A"/>
          <w:sz w:val="18"/>
          <w:szCs w:val="18"/>
        </w:rPr>
        <w:t xml:space="preserve"> or the third party conducting the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w:t>
      </w:r>
      <w:r w:rsidR="00F00861">
        <w:rPr>
          <w:rFonts w:ascii="Arial" w:eastAsia="Times New Roman" w:hAnsi="Arial" w:cs="Arial"/>
          <w:color w:val="4A4A4A"/>
          <w:sz w:val="18"/>
          <w:szCs w:val="18"/>
        </w:rPr>
        <w:t xml:space="preserve">through in-app notifications and/ or mobile phone number or </w:t>
      </w:r>
      <w:r w:rsidRPr="00FA4987">
        <w:rPr>
          <w:rFonts w:ascii="Arial" w:eastAsia="Times New Roman" w:hAnsi="Arial" w:cs="Arial"/>
          <w:color w:val="4A4A4A"/>
          <w:sz w:val="18"/>
          <w:szCs w:val="18"/>
        </w:rPr>
        <w:t>e-mail address</w:t>
      </w:r>
      <w:r w:rsidR="005F02B7">
        <w:rPr>
          <w:rFonts w:ascii="Arial" w:eastAsia="Times New Roman" w:hAnsi="Arial" w:cs="Arial"/>
          <w:color w:val="4A4A4A"/>
          <w:sz w:val="18"/>
          <w:szCs w:val="18"/>
        </w:rPr>
        <w:t xml:space="preserve"> </w:t>
      </w:r>
      <w:r w:rsidRPr="00FA4987">
        <w:rPr>
          <w:rFonts w:ascii="Arial" w:eastAsia="Times New Roman" w:hAnsi="Arial" w:cs="Arial"/>
          <w:color w:val="4A4A4A"/>
          <w:sz w:val="18"/>
          <w:szCs w:val="18"/>
        </w:rPr>
        <w:t>provided at the time of registration. The verification process and the documents required for the collection of prize</w:t>
      </w:r>
      <w:r w:rsidR="0014555B">
        <w:rPr>
          <w:rFonts w:ascii="Arial" w:eastAsia="Times New Roman" w:hAnsi="Arial" w:cs="Arial"/>
          <w:color w:val="4A4A4A"/>
          <w:sz w:val="18"/>
          <w:szCs w:val="18"/>
        </w:rPr>
        <w:t>s</w:t>
      </w:r>
      <w:r w:rsidRPr="00FA4987">
        <w:rPr>
          <w:rFonts w:ascii="Arial" w:eastAsia="Times New Roman" w:hAnsi="Arial" w:cs="Arial"/>
          <w:color w:val="4A4A4A"/>
          <w:sz w:val="18"/>
          <w:szCs w:val="18"/>
        </w:rPr>
        <w:t xml:space="preserve"> </w:t>
      </w:r>
      <w:r w:rsidR="0014555B">
        <w:rPr>
          <w:rFonts w:ascii="Arial" w:eastAsia="Times New Roman" w:hAnsi="Arial" w:cs="Arial"/>
          <w:color w:val="4A4A4A"/>
          <w:sz w:val="18"/>
          <w:szCs w:val="18"/>
        </w:rPr>
        <w:t xml:space="preserve">are noted below. </w:t>
      </w:r>
      <w:r w:rsidRPr="00FA4987">
        <w:rPr>
          <w:rFonts w:ascii="Arial" w:eastAsia="Times New Roman" w:hAnsi="Arial" w:cs="Arial"/>
          <w:color w:val="4A4A4A"/>
          <w:sz w:val="18"/>
          <w:szCs w:val="18"/>
        </w:rPr>
        <w:t>As a general practice, winners will be required to provide following documents:</w:t>
      </w:r>
    </w:p>
    <w:p w14:paraId="0BF48472" w14:textId="6A38C481" w:rsidR="00751FA7" w:rsidRPr="00B00EC6" w:rsidRDefault="00751FA7" w:rsidP="00FC5FC5">
      <w:pPr>
        <w:numPr>
          <w:ilvl w:val="2"/>
          <w:numId w:val="11"/>
        </w:numPr>
        <w:spacing w:after="0" w:line="375" w:lineRule="atLeast"/>
        <w:textAlignment w:val="baseline"/>
        <w:rPr>
          <w:rFonts w:ascii="Arial" w:eastAsia="Times New Roman" w:hAnsi="Arial" w:cs="Arial"/>
          <w:color w:val="4A4A4A"/>
          <w:sz w:val="18"/>
          <w:szCs w:val="18"/>
        </w:rPr>
      </w:pPr>
      <w:r w:rsidRPr="00B00EC6">
        <w:rPr>
          <w:rFonts w:ascii="Arial" w:eastAsia="Times New Roman" w:hAnsi="Arial" w:cs="Arial"/>
          <w:color w:val="4A4A4A"/>
          <w:sz w:val="18"/>
          <w:szCs w:val="18"/>
        </w:rPr>
        <w:t xml:space="preserve">Photocopy of the User's </w:t>
      </w:r>
      <w:r w:rsidR="005F02B7" w:rsidRPr="00B00EC6">
        <w:rPr>
          <w:rFonts w:ascii="Arial" w:eastAsia="Times New Roman" w:hAnsi="Arial" w:cs="Arial"/>
          <w:color w:val="4A4A4A"/>
          <w:sz w:val="18"/>
          <w:szCs w:val="18"/>
        </w:rPr>
        <w:t>CNIC</w:t>
      </w:r>
      <w:r w:rsidRPr="00B00EC6">
        <w:rPr>
          <w:rFonts w:ascii="Arial" w:eastAsia="Times New Roman" w:hAnsi="Arial" w:cs="Arial"/>
          <w:color w:val="4A4A4A"/>
          <w:sz w:val="18"/>
          <w:szCs w:val="18"/>
        </w:rPr>
        <w:t>;</w:t>
      </w:r>
      <w:r w:rsidR="001B15C8">
        <w:rPr>
          <w:rFonts w:ascii="Arial" w:eastAsia="Times New Roman" w:hAnsi="Arial" w:cs="Arial"/>
          <w:color w:val="4A4A4A"/>
          <w:sz w:val="18"/>
          <w:szCs w:val="18"/>
        </w:rPr>
        <w:t xml:space="preserve"> </w:t>
      </w:r>
      <w:commentRangeStart w:id="311"/>
      <w:r w:rsidR="001B15C8" w:rsidRPr="001B15C8">
        <w:rPr>
          <w:rFonts w:ascii="Arial" w:eastAsia="Times New Roman" w:hAnsi="Arial" w:cs="Arial"/>
          <w:color w:val="4A4A4A"/>
          <w:sz w:val="18"/>
          <w:szCs w:val="18"/>
          <w:highlight w:val="yellow"/>
        </w:rPr>
        <w:t>and Contact Number should be in the name of same CNIC</w:t>
      </w:r>
      <w:commentRangeEnd w:id="311"/>
      <w:r w:rsidR="001B15C8" w:rsidRPr="001B15C8">
        <w:rPr>
          <w:rStyle w:val="CommentReference"/>
          <w:highlight w:val="yellow"/>
        </w:rPr>
        <w:commentReference w:id="311"/>
      </w:r>
    </w:p>
    <w:p w14:paraId="3E89D039" w14:textId="74DAF5E0" w:rsidR="00751FA7" w:rsidRPr="00FA4987" w:rsidRDefault="00956B52" w:rsidP="00FC5FC5">
      <w:pPr>
        <w:spacing w:after="0" w:line="375" w:lineRule="atLeast"/>
        <w:ind w:left="2160"/>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144D0B" w:rsidRPr="00144D0B">
        <w:rPr>
          <w:rFonts w:ascii="Arial" w:eastAsia="Times New Roman" w:hAnsi="Arial" w:cs="Arial"/>
          <w:color w:val="4A4A4A"/>
          <w:sz w:val="18"/>
          <w:szCs w:val="18"/>
          <w:highlight w:val="yellow"/>
        </w:rPr>
        <w:t>/</w:t>
      </w:r>
      <w:commentRangeStart w:id="312"/>
      <w:r w:rsidR="00144D0B" w:rsidRPr="00144D0B">
        <w:rPr>
          <w:rFonts w:ascii="Arial" w:eastAsia="Times New Roman" w:hAnsi="Arial" w:cs="Arial"/>
          <w:color w:val="4A4A4A"/>
          <w:sz w:val="18"/>
          <w:szCs w:val="18"/>
          <w:highlight w:val="yellow"/>
        </w:rPr>
        <w:t>Sponsor</w:t>
      </w:r>
      <w:commentRangeEnd w:id="312"/>
      <w:r w:rsidR="00144D0B">
        <w:rPr>
          <w:rStyle w:val="CommentReference"/>
        </w:rPr>
        <w:commentReference w:id="312"/>
      </w:r>
      <w:r w:rsidR="00751FA7" w:rsidRPr="00FA4987">
        <w:rPr>
          <w:rFonts w:ascii="Arial" w:eastAsia="Times New Roman" w:hAnsi="Arial" w:cs="Arial"/>
          <w:color w:val="4A4A4A"/>
          <w:sz w:val="18"/>
          <w:szCs w:val="18"/>
        </w:rPr>
        <w:t xml:space="preserve"> shall not permit a Winner to withdraw his/her prize(s)/accumulated winnings unless the above-mentioned documents have been received and verified within the time-period stipulated by </w:t>
      </w:r>
      <w:commentRangeStart w:id="313"/>
      <w:r>
        <w:rPr>
          <w:rFonts w:ascii="Arial" w:eastAsia="Times New Roman" w:hAnsi="Arial" w:cs="Arial"/>
          <w:color w:val="4A4A4A"/>
          <w:sz w:val="18"/>
          <w:szCs w:val="18"/>
        </w:rPr>
        <w:t>ACL</w:t>
      </w:r>
      <w:r w:rsidR="00144D0B">
        <w:rPr>
          <w:rFonts w:ascii="Arial" w:eastAsia="Times New Roman" w:hAnsi="Arial" w:cs="Arial"/>
          <w:color w:val="4A4A4A"/>
          <w:sz w:val="18"/>
          <w:szCs w:val="18"/>
        </w:rPr>
        <w:t>/Sponsor</w:t>
      </w:r>
      <w:commentRangeEnd w:id="313"/>
      <w:r w:rsidR="00144D0B">
        <w:rPr>
          <w:rStyle w:val="CommentReference"/>
        </w:rPr>
        <w:commentReference w:id="313"/>
      </w:r>
      <w:r w:rsidR="00751FA7" w:rsidRPr="00FA4987">
        <w:rPr>
          <w:rFonts w:ascii="Arial" w:eastAsia="Times New Roman" w:hAnsi="Arial" w:cs="Arial"/>
          <w:color w:val="4A4A4A"/>
          <w:sz w:val="18"/>
          <w:szCs w:val="18"/>
        </w:rPr>
        <w:t>. The User represents and warrants that the documents provided in the course of the verification process are true copies of the original documents to which they relate. </w:t>
      </w:r>
      <w:r w:rsidR="00751FA7" w:rsidRPr="00FA4987">
        <w:rPr>
          <w:rFonts w:ascii="Arial" w:eastAsia="Times New Roman" w:hAnsi="Arial" w:cs="Arial"/>
          <w:color w:val="4A4A4A"/>
          <w:sz w:val="18"/>
          <w:szCs w:val="18"/>
        </w:rPr>
        <w:br/>
      </w:r>
      <w:r w:rsidR="00751FA7" w:rsidRPr="00FA4987">
        <w:rPr>
          <w:rFonts w:ascii="Arial" w:eastAsia="Times New Roman" w:hAnsi="Arial" w:cs="Arial"/>
          <w:color w:val="4A4A4A"/>
          <w:sz w:val="18"/>
          <w:szCs w:val="18"/>
        </w:rPr>
        <w:br/>
        <w:t xml:space="preserve">Participants are required to provide proper and complete details at the time of registration. </w:t>
      </w:r>
      <w:r w:rsidRPr="00144D0B">
        <w:rPr>
          <w:rFonts w:ascii="Arial" w:eastAsia="Times New Roman" w:hAnsi="Arial" w:cs="Arial"/>
          <w:color w:val="4A4A4A"/>
          <w:sz w:val="18"/>
          <w:szCs w:val="18"/>
          <w:highlight w:val="yellow"/>
        </w:rPr>
        <w:t>ACL</w:t>
      </w:r>
      <w:r w:rsidR="00144D0B" w:rsidRPr="00144D0B">
        <w:rPr>
          <w:rFonts w:ascii="Arial" w:eastAsia="Times New Roman" w:hAnsi="Arial" w:cs="Arial"/>
          <w:color w:val="4A4A4A"/>
          <w:sz w:val="18"/>
          <w:szCs w:val="18"/>
          <w:highlight w:val="yellow"/>
        </w:rPr>
        <w:t>/Sponsor</w:t>
      </w:r>
      <w:r w:rsidR="00751FA7" w:rsidRPr="00FA4987">
        <w:rPr>
          <w:rFonts w:ascii="Arial" w:eastAsia="Times New Roman" w:hAnsi="Arial" w:cs="Arial"/>
          <w:color w:val="4A4A4A"/>
          <w:sz w:val="18"/>
          <w:szCs w:val="18"/>
        </w:rPr>
        <w:t xml:space="preserve"> shall not be responsible for communications errors, commissions or omissions including those of the Participants due to which the results may not be communicated to the Winner. </w:t>
      </w:r>
      <w:r w:rsidR="00751FA7" w:rsidRPr="00FA4987">
        <w:rPr>
          <w:rFonts w:ascii="Arial" w:eastAsia="Times New Roman" w:hAnsi="Arial" w:cs="Arial"/>
          <w:color w:val="4A4A4A"/>
          <w:sz w:val="18"/>
          <w:szCs w:val="18"/>
        </w:rPr>
        <w:br/>
      </w:r>
      <w:r w:rsidR="00751FA7" w:rsidRPr="00FA4987">
        <w:rPr>
          <w:rFonts w:ascii="Arial" w:eastAsia="Times New Roman" w:hAnsi="Arial" w:cs="Arial"/>
          <w:color w:val="4A4A4A"/>
          <w:sz w:val="18"/>
          <w:szCs w:val="18"/>
        </w:rPr>
        <w:br/>
      </w:r>
      <w:commentRangeStart w:id="314"/>
      <w:commentRangeStart w:id="315"/>
      <w:r w:rsidR="00751FA7" w:rsidRPr="00144D0B">
        <w:rPr>
          <w:rFonts w:ascii="Arial" w:eastAsia="Times New Roman" w:hAnsi="Arial" w:cs="Arial"/>
          <w:color w:val="4A4A4A"/>
          <w:sz w:val="18"/>
          <w:szCs w:val="18"/>
          <w:highlight w:val="yellow"/>
        </w:rPr>
        <w:t xml:space="preserve">The list of Winners shall be posted on </w:t>
      </w:r>
      <w:proofErr w:type="gramStart"/>
      <w:r w:rsidR="00751FA7" w:rsidRPr="00144D0B">
        <w:rPr>
          <w:rFonts w:ascii="Arial" w:eastAsia="Times New Roman" w:hAnsi="Arial" w:cs="Arial"/>
          <w:color w:val="4A4A4A"/>
          <w:sz w:val="18"/>
          <w:szCs w:val="18"/>
          <w:highlight w:val="yellow"/>
        </w:rPr>
        <w:t>a</w:t>
      </w:r>
      <w:proofErr w:type="gramEnd"/>
      <w:r w:rsidR="00751FA7" w:rsidRPr="00144D0B">
        <w:rPr>
          <w:rFonts w:ascii="Arial" w:eastAsia="Times New Roman" w:hAnsi="Arial" w:cs="Arial"/>
          <w:color w:val="4A4A4A"/>
          <w:sz w:val="18"/>
          <w:szCs w:val="18"/>
          <w:highlight w:val="yellow"/>
        </w:rPr>
        <w:t xml:space="preserve"> </w:t>
      </w:r>
      <w:r w:rsidR="00F00861" w:rsidRPr="00144D0B">
        <w:rPr>
          <w:rFonts w:ascii="Arial" w:eastAsia="Times New Roman" w:hAnsi="Arial" w:cs="Arial"/>
          <w:color w:val="4A4A4A"/>
          <w:sz w:val="18"/>
          <w:szCs w:val="18"/>
          <w:highlight w:val="yellow"/>
        </w:rPr>
        <w:t xml:space="preserve">ACL’s </w:t>
      </w:r>
      <w:proofErr w:type="spellStart"/>
      <w:r w:rsidR="00F00861" w:rsidRPr="00144D0B">
        <w:rPr>
          <w:rFonts w:ascii="Arial" w:eastAsia="Times New Roman" w:hAnsi="Arial" w:cs="Arial"/>
          <w:color w:val="4A4A4A"/>
          <w:sz w:val="18"/>
          <w:szCs w:val="18"/>
          <w:highlight w:val="yellow"/>
        </w:rPr>
        <w:t>facebook</w:t>
      </w:r>
      <w:proofErr w:type="spellEnd"/>
      <w:r w:rsidR="00C460CA" w:rsidRPr="00144D0B">
        <w:rPr>
          <w:rFonts w:ascii="Arial" w:eastAsia="Times New Roman" w:hAnsi="Arial" w:cs="Arial"/>
          <w:color w:val="4A4A4A"/>
          <w:sz w:val="18"/>
          <w:szCs w:val="18"/>
          <w:highlight w:val="yellow"/>
        </w:rPr>
        <w:t xml:space="preserve"> </w:t>
      </w:r>
      <w:r w:rsidR="00751FA7" w:rsidRPr="00144D0B">
        <w:rPr>
          <w:rFonts w:ascii="Arial" w:eastAsia="Times New Roman" w:hAnsi="Arial" w:cs="Arial"/>
          <w:color w:val="4A4A4A"/>
          <w:sz w:val="18"/>
          <w:szCs w:val="18"/>
          <w:highlight w:val="yellow"/>
        </w:rPr>
        <w:t>page</w:t>
      </w:r>
      <w:commentRangeEnd w:id="314"/>
      <w:r w:rsidR="00144D0B" w:rsidRPr="00144D0B">
        <w:rPr>
          <w:rStyle w:val="CommentReference"/>
          <w:highlight w:val="yellow"/>
        </w:rPr>
        <w:commentReference w:id="314"/>
      </w:r>
      <w:commentRangeEnd w:id="315"/>
      <w:r w:rsidR="00671678">
        <w:rPr>
          <w:rStyle w:val="CommentReference"/>
        </w:rPr>
        <w:commentReference w:id="315"/>
      </w:r>
      <w:r w:rsidR="00751FA7" w:rsidRPr="00FA4987">
        <w:rPr>
          <w:rFonts w:ascii="Arial" w:eastAsia="Times New Roman" w:hAnsi="Arial" w:cs="Arial"/>
          <w:color w:val="4A4A4A"/>
          <w:sz w:val="18"/>
          <w:szCs w:val="18"/>
        </w:rPr>
        <w:t xml:space="preserve">. </w:t>
      </w:r>
      <w:r w:rsidR="00751FA7" w:rsidRPr="00FA4987">
        <w:rPr>
          <w:rFonts w:ascii="Arial" w:eastAsia="Times New Roman" w:hAnsi="Arial" w:cs="Arial"/>
          <w:color w:val="4A4A4A"/>
          <w:sz w:val="18"/>
          <w:szCs w:val="18"/>
        </w:rPr>
        <w:br/>
        <w:t xml:space="preserve">In the event that a Participant has been declared a Winner on the abovementioned web-page but has not received any communication from </w:t>
      </w:r>
      <w:r w:rsidRPr="00144D0B">
        <w:rPr>
          <w:rFonts w:ascii="Arial" w:eastAsia="Times New Roman" w:hAnsi="Arial" w:cs="Arial"/>
          <w:color w:val="4A4A4A"/>
          <w:sz w:val="18"/>
          <w:szCs w:val="18"/>
          <w:highlight w:val="yellow"/>
        </w:rPr>
        <w:t>ACL</w:t>
      </w:r>
      <w:r w:rsidR="00144D0B" w:rsidRPr="00144D0B">
        <w:rPr>
          <w:rFonts w:ascii="Arial" w:eastAsia="Times New Roman" w:hAnsi="Arial" w:cs="Arial"/>
          <w:color w:val="4A4A4A"/>
          <w:sz w:val="18"/>
          <w:szCs w:val="18"/>
          <w:highlight w:val="yellow"/>
        </w:rPr>
        <w:t>/</w:t>
      </w:r>
      <w:commentRangeStart w:id="316"/>
      <w:r w:rsidR="00144D0B" w:rsidRPr="00144D0B">
        <w:rPr>
          <w:rFonts w:ascii="Arial" w:eastAsia="Times New Roman" w:hAnsi="Arial" w:cs="Arial"/>
          <w:color w:val="4A4A4A"/>
          <w:sz w:val="18"/>
          <w:szCs w:val="18"/>
          <w:highlight w:val="yellow"/>
        </w:rPr>
        <w:t>Sponsor</w:t>
      </w:r>
      <w:commentRangeEnd w:id="316"/>
      <w:r w:rsidR="00144D0B">
        <w:rPr>
          <w:rStyle w:val="CommentReference"/>
        </w:rPr>
        <w:commentReference w:id="316"/>
      </w:r>
      <w:r w:rsidR="00751FA7" w:rsidRPr="00FA4987">
        <w:rPr>
          <w:rFonts w:ascii="Arial" w:eastAsia="Times New Roman" w:hAnsi="Arial" w:cs="Arial"/>
          <w:color w:val="4A4A4A"/>
          <w:sz w:val="18"/>
          <w:szCs w:val="18"/>
        </w:rPr>
        <w:t xml:space="preserve">, such Participant may contact </w:t>
      </w:r>
      <w:r w:rsidR="00F00861">
        <w:rPr>
          <w:rFonts w:ascii="Arial" w:eastAsia="Times New Roman" w:hAnsi="Arial" w:cs="Arial"/>
          <w:color w:val="4A4A4A"/>
          <w:sz w:val="18"/>
          <w:szCs w:val="18"/>
        </w:rPr>
        <w:t>through the in-app Contact Us page</w:t>
      </w:r>
      <w:r w:rsidR="00751FA7" w:rsidRPr="00FA4987">
        <w:rPr>
          <w:rFonts w:ascii="Arial" w:eastAsia="Times New Roman" w:hAnsi="Arial" w:cs="Arial"/>
          <w:color w:val="4A4A4A"/>
          <w:sz w:val="18"/>
          <w:szCs w:val="18"/>
        </w:rPr>
        <w:t>.</w:t>
      </w:r>
    </w:p>
    <w:p w14:paraId="4805E722" w14:textId="1831CC60" w:rsidR="00751FA7" w:rsidRPr="00FA4987" w:rsidRDefault="00751FA7" w:rsidP="00FC5FC5">
      <w:pPr>
        <w:numPr>
          <w:ilvl w:val="0"/>
          <w:numId w:val="11"/>
        </w:numPr>
        <w:spacing w:after="0" w:line="375" w:lineRule="atLeast"/>
        <w:textAlignment w:val="baseline"/>
        <w:rPr>
          <w:rFonts w:ascii="Arial" w:eastAsia="Times New Roman" w:hAnsi="Arial" w:cs="Arial"/>
          <w:color w:val="4A4A4A"/>
          <w:sz w:val="18"/>
          <w:szCs w:val="18"/>
        </w:rPr>
      </w:pPr>
      <w:r w:rsidRPr="00FA4987">
        <w:rPr>
          <w:rFonts w:ascii="Arial" w:eastAsia="Times New Roman" w:hAnsi="Arial" w:cs="Arial"/>
          <w:b/>
          <w:bCs/>
          <w:color w:val="4A4A4A"/>
          <w:sz w:val="18"/>
          <w:szCs w:val="18"/>
          <w:bdr w:val="none" w:sz="0" w:space="0" w:color="auto" w:frame="1"/>
        </w:rPr>
        <w:t>Verification process</w:t>
      </w:r>
      <w:r w:rsidRPr="00FA4987">
        <w:rPr>
          <w:rFonts w:ascii="Arial" w:eastAsia="Times New Roman" w:hAnsi="Arial" w:cs="Arial"/>
          <w:color w:val="4A4A4A"/>
          <w:sz w:val="18"/>
          <w:szCs w:val="18"/>
        </w:rPr>
        <w:t> </w:t>
      </w:r>
      <w:r w:rsidRPr="00FA4987">
        <w:rPr>
          <w:rFonts w:ascii="Arial" w:eastAsia="Times New Roman" w:hAnsi="Arial" w:cs="Arial"/>
          <w:color w:val="4A4A4A"/>
          <w:sz w:val="18"/>
          <w:szCs w:val="18"/>
        </w:rPr>
        <w:br/>
      </w:r>
      <w:proofErr w:type="gramStart"/>
      <w:r w:rsidRPr="00FA4987">
        <w:rPr>
          <w:rFonts w:ascii="Arial" w:eastAsia="Times New Roman" w:hAnsi="Arial" w:cs="Arial"/>
          <w:color w:val="4A4A4A"/>
          <w:sz w:val="18"/>
          <w:szCs w:val="18"/>
        </w:rPr>
        <w:t>Only</w:t>
      </w:r>
      <w:proofErr w:type="gramEnd"/>
      <w:r w:rsidRPr="00FA4987">
        <w:rPr>
          <w:rFonts w:ascii="Arial" w:eastAsia="Times New Roman" w:hAnsi="Arial" w:cs="Arial"/>
          <w:color w:val="4A4A4A"/>
          <w:sz w:val="18"/>
          <w:szCs w:val="18"/>
        </w:rPr>
        <w:t xml:space="preserve"> those Winners who successfully complete the verification process and provide the required documents within the time limit specified by </w:t>
      </w:r>
      <w:commentRangeStart w:id="317"/>
      <w:r w:rsidR="00956B52" w:rsidRPr="006A5B89">
        <w:rPr>
          <w:rFonts w:ascii="Arial" w:eastAsia="Times New Roman" w:hAnsi="Arial" w:cs="Arial"/>
          <w:color w:val="4A4A4A"/>
          <w:sz w:val="18"/>
          <w:szCs w:val="18"/>
          <w:highlight w:val="yellow"/>
        </w:rPr>
        <w:t>ACL</w:t>
      </w:r>
      <w:r w:rsidR="00144D0B" w:rsidRPr="006A5B89">
        <w:rPr>
          <w:rFonts w:ascii="Arial" w:eastAsia="Times New Roman" w:hAnsi="Arial" w:cs="Arial"/>
          <w:color w:val="4A4A4A"/>
          <w:sz w:val="18"/>
          <w:szCs w:val="18"/>
          <w:highlight w:val="yellow"/>
        </w:rPr>
        <w:t>/Sponsor</w:t>
      </w:r>
      <w:r w:rsidRPr="006A5B89">
        <w:rPr>
          <w:rFonts w:ascii="Arial" w:eastAsia="Times New Roman" w:hAnsi="Arial" w:cs="Arial"/>
          <w:color w:val="4A4A4A"/>
          <w:sz w:val="18"/>
          <w:szCs w:val="18"/>
          <w:highlight w:val="yellow"/>
        </w:rPr>
        <w:t xml:space="preserve"> </w:t>
      </w:r>
      <w:commentRangeEnd w:id="317"/>
      <w:r w:rsidR="00144D0B" w:rsidRPr="006A5B89">
        <w:rPr>
          <w:rStyle w:val="CommentReference"/>
          <w:highlight w:val="yellow"/>
        </w:rPr>
        <w:commentReference w:id="317"/>
      </w:r>
      <w:r w:rsidRPr="00FA4987">
        <w:rPr>
          <w:rFonts w:ascii="Arial" w:eastAsia="Times New Roman" w:hAnsi="Arial" w:cs="Arial"/>
          <w:color w:val="4A4A4A"/>
          <w:sz w:val="18"/>
          <w:szCs w:val="18"/>
        </w:rPr>
        <w:t xml:space="preserve">shall be permitted to withdraw/receive their accumulated winnings (or any part thereof). </w:t>
      </w:r>
      <w:r w:rsidR="00956B52">
        <w:rPr>
          <w:rFonts w:ascii="Arial" w:eastAsia="Times New Roman" w:hAnsi="Arial" w:cs="Arial"/>
          <w:color w:val="4A4A4A"/>
          <w:sz w:val="18"/>
          <w:szCs w:val="18"/>
        </w:rPr>
        <w:t>ACL</w:t>
      </w:r>
      <w:r w:rsidR="00144D0B">
        <w:rPr>
          <w:rFonts w:ascii="Arial" w:eastAsia="Times New Roman" w:hAnsi="Arial" w:cs="Arial"/>
          <w:color w:val="4A4A4A"/>
          <w:sz w:val="18"/>
          <w:szCs w:val="18"/>
        </w:rPr>
        <w:t>/Sponsor</w:t>
      </w:r>
      <w:r w:rsidRPr="00FA4987">
        <w:rPr>
          <w:rFonts w:ascii="Arial" w:eastAsia="Times New Roman" w:hAnsi="Arial" w:cs="Arial"/>
          <w:color w:val="4A4A4A"/>
          <w:sz w:val="18"/>
          <w:szCs w:val="18"/>
        </w:rPr>
        <w:t xml:space="preserve"> shall not entertain any claims or requests for extension of time for submission of documents. </w:t>
      </w:r>
      <w:r w:rsidRPr="00FA4987">
        <w:rPr>
          <w:rFonts w:ascii="Arial" w:eastAsia="Times New Roman" w:hAnsi="Arial" w:cs="Arial"/>
          <w:color w:val="4A4A4A"/>
          <w:sz w:val="18"/>
          <w:szCs w:val="18"/>
        </w:rPr>
        <w:br/>
      </w:r>
      <w:commentRangeStart w:id="318"/>
      <w:r w:rsidR="00956B52" w:rsidRPr="006A5B89">
        <w:rPr>
          <w:rFonts w:ascii="Arial" w:eastAsia="Times New Roman" w:hAnsi="Arial" w:cs="Arial"/>
          <w:color w:val="4A4A4A"/>
          <w:sz w:val="18"/>
          <w:szCs w:val="18"/>
          <w:highlight w:val="yellow"/>
        </w:rPr>
        <w:t>ACL</w:t>
      </w:r>
      <w:r w:rsidR="00144D0B" w:rsidRPr="006A5B89">
        <w:rPr>
          <w:rFonts w:ascii="Arial" w:eastAsia="Times New Roman" w:hAnsi="Arial" w:cs="Arial"/>
          <w:color w:val="4A4A4A"/>
          <w:sz w:val="18"/>
          <w:szCs w:val="18"/>
          <w:highlight w:val="yellow"/>
        </w:rPr>
        <w:t>/Sponsor</w:t>
      </w:r>
      <w:r w:rsidRPr="006A5B89">
        <w:rPr>
          <w:rFonts w:ascii="Arial" w:eastAsia="Times New Roman" w:hAnsi="Arial" w:cs="Arial"/>
          <w:color w:val="4A4A4A"/>
          <w:sz w:val="18"/>
          <w:szCs w:val="18"/>
          <w:highlight w:val="yellow"/>
        </w:rPr>
        <w:t xml:space="preserve"> </w:t>
      </w:r>
      <w:commentRangeEnd w:id="318"/>
      <w:r w:rsidR="00144D0B" w:rsidRPr="006A5B89">
        <w:rPr>
          <w:rStyle w:val="CommentReference"/>
          <w:highlight w:val="yellow"/>
        </w:rPr>
        <w:commentReference w:id="318"/>
      </w:r>
      <w:r w:rsidRPr="00FA4987">
        <w:rPr>
          <w:rFonts w:ascii="Arial" w:eastAsia="Times New Roman" w:hAnsi="Arial" w:cs="Arial"/>
          <w:color w:val="4A4A4A"/>
          <w:sz w:val="18"/>
          <w:szCs w:val="18"/>
        </w:rPr>
        <w:t xml:space="preserve">shall </w:t>
      </w:r>
      <w:proofErr w:type="spellStart"/>
      <w:r w:rsidRPr="00FA4987">
        <w:rPr>
          <w:rFonts w:ascii="Arial" w:eastAsia="Times New Roman" w:hAnsi="Arial" w:cs="Arial"/>
          <w:color w:val="4A4A4A"/>
          <w:sz w:val="18"/>
          <w:szCs w:val="18"/>
        </w:rPr>
        <w:t>scrutinise</w:t>
      </w:r>
      <w:proofErr w:type="spellEnd"/>
      <w:r w:rsidRPr="00FA4987">
        <w:rPr>
          <w:rFonts w:ascii="Arial" w:eastAsia="Times New Roman" w:hAnsi="Arial" w:cs="Arial"/>
          <w:color w:val="4A4A4A"/>
          <w:sz w:val="18"/>
          <w:szCs w:val="18"/>
        </w:rPr>
        <w:t xml:space="preserve"> all documents submitted and may, at its sole and absolute discretion, disqualify any Winner from withdrawing his accumulated winnings (or any part thereof) on the following grounds:</w:t>
      </w:r>
    </w:p>
    <w:p w14:paraId="2580E7AF" w14:textId="77777777" w:rsidR="00751FA7" w:rsidRPr="00FA4987" w:rsidRDefault="00751FA7" w:rsidP="00FC5FC5">
      <w:pPr>
        <w:numPr>
          <w:ilvl w:val="2"/>
          <w:numId w:val="11"/>
        </w:numPr>
        <w:spacing w:after="0" w:line="375" w:lineRule="atLeast"/>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Determination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that any document or information submitted by the Participant is incorrect, misleading, false, fabricated, incomplete or illegible; or</w:t>
      </w:r>
    </w:p>
    <w:p w14:paraId="5D44E05E" w14:textId="77777777" w:rsidR="00751FA7" w:rsidRPr="00FA4987" w:rsidRDefault="00751FA7" w:rsidP="00FC5FC5">
      <w:pPr>
        <w:numPr>
          <w:ilvl w:val="2"/>
          <w:numId w:val="11"/>
        </w:numPr>
        <w:spacing w:after="0" w:line="375" w:lineRule="atLeast"/>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Participant does not fulfill the Eligibility Criteria specified in Clause 10 above; or</w:t>
      </w:r>
    </w:p>
    <w:p w14:paraId="36604E0A" w14:textId="5A55761E" w:rsidR="00751FA7" w:rsidRPr="00FA4987" w:rsidRDefault="00751FA7" w:rsidP="00FC5FC5">
      <w:pPr>
        <w:numPr>
          <w:ilvl w:val="2"/>
          <w:numId w:val="11"/>
        </w:numPr>
        <w:spacing w:after="0" w:line="375" w:lineRule="atLeast"/>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Any other ground</w:t>
      </w:r>
      <w:r w:rsidR="0014555B">
        <w:rPr>
          <w:rFonts w:ascii="Arial" w:eastAsia="Times New Roman" w:hAnsi="Arial" w:cs="Arial"/>
          <w:color w:val="4A4A4A"/>
          <w:sz w:val="18"/>
          <w:szCs w:val="18"/>
        </w:rPr>
        <w:t>s that may occur during the course of</w:t>
      </w:r>
      <w:r w:rsidR="00E46DFB">
        <w:rPr>
          <w:rFonts w:ascii="Arial" w:eastAsia="Times New Roman" w:hAnsi="Arial" w:cs="Arial"/>
          <w:color w:val="4A4A4A"/>
          <w:sz w:val="18"/>
          <w:szCs w:val="18"/>
        </w:rPr>
        <w:t xml:space="preserve"> the ACL login. </w:t>
      </w:r>
    </w:p>
    <w:p w14:paraId="279EB1F2" w14:textId="33DB0678" w:rsidR="00751FA7" w:rsidRPr="00FA4987" w:rsidRDefault="00751FA7" w:rsidP="005F02B7">
      <w:pPr>
        <w:numPr>
          <w:ilvl w:val="0"/>
          <w:numId w:val="11"/>
        </w:numPr>
        <w:spacing w:after="0" w:line="375" w:lineRule="atLeast"/>
        <w:textAlignment w:val="baseline"/>
        <w:rPr>
          <w:rFonts w:ascii="Arial" w:eastAsia="Times New Roman" w:hAnsi="Arial" w:cs="Arial"/>
          <w:color w:val="4A4A4A"/>
          <w:sz w:val="18"/>
          <w:szCs w:val="18"/>
        </w:rPr>
      </w:pPr>
      <w:r w:rsidRPr="00FA4987">
        <w:rPr>
          <w:rFonts w:ascii="Arial" w:eastAsia="Times New Roman" w:hAnsi="Arial" w:cs="Arial"/>
          <w:b/>
          <w:bCs/>
          <w:color w:val="4A4A4A"/>
          <w:sz w:val="18"/>
          <w:szCs w:val="18"/>
          <w:bdr w:val="none" w:sz="0" w:space="0" w:color="auto" w:frame="1"/>
        </w:rPr>
        <w:t>Taxes Payable</w:t>
      </w:r>
      <w:r w:rsidRPr="00FA4987">
        <w:rPr>
          <w:rFonts w:ascii="Arial" w:eastAsia="Times New Roman" w:hAnsi="Arial" w:cs="Arial"/>
          <w:color w:val="4A4A4A"/>
          <w:sz w:val="18"/>
          <w:szCs w:val="18"/>
        </w:rPr>
        <w:t> </w:t>
      </w:r>
      <w:r w:rsidRPr="00FA4987">
        <w:rPr>
          <w:rFonts w:ascii="Arial" w:eastAsia="Times New Roman" w:hAnsi="Arial" w:cs="Arial"/>
          <w:color w:val="4A4A4A"/>
          <w:sz w:val="18"/>
          <w:szCs w:val="18"/>
        </w:rPr>
        <w:br/>
        <w:t>All prizes shall be subject to deduction of tax. The Winners shall be responsible for payment of any other applicable tax, including but not limited to, income tax, gift tax, etc</w:t>
      </w:r>
      <w:r w:rsidR="00CF177A" w:rsidRPr="00FA4987">
        <w:rPr>
          <w:rFonts w:ascii="Arial" w:eastAsia="Times New Roman" w:hAnsi="Arial" w:cs="Arial"/>
          <w:color w:val="4A4A4A"/>
          <w:sz w:val="18"/>
          <w:szCs w:val="18"/>
        </w:rPr>
        <w:t>...</w:t>
      </w:r>
    </w:p>
    <w:p w14:paraId="62E5FF15" w14:textId="78A42B83" w:rsidR="00DA264F" w:rsidRDefault="00751FA7" w:rsidP="00FC5FC5">
      <w:pPr>
        <w:numPr>
          <w:ilvl w:val="0"/>
          <w:numId w:val="11"/>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b/>
          <w:bCs/>
          <w:color w:val="4A4A4A"/>
          <w:sz w:val="18"/>
          <w:szCs w:val="18"/>
          <w:bdr w:val="none" w:sz="0" w:space="0" w:color="auto" w:frame="1"/>
        </w:rPr>
        <w:t>Miscellaneous</w:t>
      </w:r>
      <w:r w:rsidRPr="00FA4987">
        <w:rPr>
          <w:rFonts w:ascii="Arial" w:eastAsia="Times New Roman" w:hAnsi="Arial" w:cs="Arial"/>
          <w:color w:val="4A4A4A"/>
          <w:sz w:val="18"/>
          <w:szCs w:val="18"/>
        </w:rPr>
        <w:t> </w:t>
      </w:r>
      <w:r w:rsidRPr="00FA4987">
        <w:rPr>
          <w:rFonts w:ascii="Arial" w:eastAsia="Times New Roman" w:hAnsi="Arial" w:cs="Arial"/>
          <w:color w:val="4A4A4A"/>
          <w:sz w:val="18"/>
          <w:szCs w:val="18"/>
        </w:rPr>
        <w:br/>
        <w:t xml:space="preserve">The decision of </w:t>
      </w:r>
      <w:commentRangeStart w:id="319"/>
      <w:r w:rsidR="00956B52" w:rsidRPr="006A5B89">
        <w:rPr>
          <w:rFonts w:ascii="Arial" w:eastAsia="Times New Roman" w:hAnsi="Arial" w:cs="Arial"/>
          <w:color w:val="4A4A4A"/>
          <w:sz w:val="18"/>
          <w:szCs w:val="18"/>
          <w:highlight w:val="yellow"/>
        </w:rPr>
        <w:t>ACL</w:t>
      </w:r>
      <w:r w:rsidR="00144D0B" w:rsidRPr="006A5B89">
        <w:rPr>
          <w:rFonts w:ascii="Arial" w:eastAsia="Times New Roman" w:hAnsi="Arial" w:cs="Arial"/>
          <w:color w:val="4A4A4A"/>
          <w:sz w:val="18"/>
          <w:szCs w:val="18"/>
          <w:highlight w:val="yellow"/>
        </w:rPr>
        <w:t>/Sponsor</w:t>
      </w:r>
      <w:r w:rsidRPr="006A5B89">
        <w:rPr>
          <w:rFonts w:ascii="Arial" w:eastAsia="Times New Roman" w:hAnsi="Arial" w:cs="Arial"/>
          <w:color w:val="4A4A4A"/>
          <w:sz w:val="18"/>
          <w:szCs w:val="18"/>
          <w:highlight w:val="yellow"/>
        </w:rPr>
        <w:t xml:space="preserve"> </w:t>
      </w:r>
      <w:commentRangeEnd w:id="319"/>
      <w:r w:rsidR="00144D0B" w:rsidRPr="006A5B89">
        <w:rPr>
          <w:rStyle w:val="CommentReference"/>
          <w:highlight w:val="yellow"/>
        </w:rPr>
        <w:commentReference w:id="319"/>
      </w:r>
      <w:r w:rsidRPr="00FA4987">
        <w:rPr>
          <w:rFonts w:ascii="Arial" w:eastAsia="Times New Roman" w:hAnsi="Arial" w:cs="Arial"/>
          <w:color w:val="4A4A4A"/>
          <w:sz w:val="18"/>
          <w:szCs w:val="18"/>
        </w:rPr>
        <w:t>with respect to the awarding of prizes shall be final</w:t>
      </w:r>
      <w:r w:rsidR="00B00EC6">
        <w:rPr>
          <w:rFonts w:ascii="Arial" w:eastAsia="Times New Roman" w:hAnsi="Arial" w:cs="Arial"/>
          <w:color w:val="4A4A4A"/>
          <w:sz w:val="18"/>
          <w:szCs w:val="18"/>
        </w:rPr>
        <w:t xml:space="preserve"> and binding</w:t>
      </w:r>
      <w:r w:rsidR="005F02B7">
        <w:rPr>
          <w:rFonts w:ascii="Arial" w:eastAsia="Times New Roman" w:hAnsi="Arial" w:cs="Arial"/>
          <w:color w:val="4A4A4A"/>
          <w:sz w:val="18"/>
          <w:szCs w:val="18"/>
        </w:rPr>
        <w:t>. </w:t>
      </w:r>
      <w:r w:rsidR="005F02B7">
        <w:rPr>
          <w:rFonts w:ascii="Arial" w:eastAsia="Times New Roman" w:hAnsi="Arial" w:cs="Arial"/>
          <w:color w:val="4A4A4A"/>
          <w:sz w:val="18"/>
          <w:szCs w:val="18"/>
        </w:rPr>
        <w:br/>
      </w:r>
      <w:r w:rsidR="002B2C99">
        <w:rPr>
          <w:rFonts w:ascii="Arial" w:eastAsia="Times New Roman" w:hAnsi="Arial" w:cs="Arial"/>
          <w:color w:val="4A4A4A"/>
          <w:sz w:val="18"/>
          <w:szCs w:val="18"/>
        </w:rPr>
        <w:t xml:space="preserve">Employees of </w:t>
      </w:r>
      <w:r w:rsidR="00BB62C9">
        <w:rPr>
          <w:rFonts w:ascii="Arial" w:eastAsia="Times New Roman" w:hAnsi="Arial" w:cs="Arial"/>
          <w:color w:val="4A4A4A"/>
          <w:sz w:val="18"/>
          <w:szCs w:val="18"/>
        </w:rPr>
        <w:t>JS Bank</w:t>
      </w:r>
      <w:r w:rsidR="002B2C99">
        <w:rPr>
          <w:rFonts w:ascii="Arial" w:eastAsia="Times New Roman" w:hAnsi="Arial" w:cs="Arial"/>
          <w:color w:val="4A4A4A"/>
          <w:sz w:val="18"/>
          <w:szCs w:val="18"/>
        </w:rPr>
        <w:t xml:space="preserve"> and/or titled sponsors are barred from receiving any prizes.</w:t>
      </w:r>
    </w:p>
    <w:p w14:paraId="5BC9A9B0" w14:textId="7493F4D2" w:rsidR="00C12DA9" w:rsidRDefault="00751FA7" w:rsidP="00FC5FC5">
      <w:pPr>
        <w:spacing w:after="0" w:line="375" w:lineRule="atLeast"/>
        <w:ind w:left="720"/>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br/>
      </w:r>
      <w:r w:rsidR="00DA264F">
        <w:rPr>
          <w:rFonts w:ascii="Arial" w:eastAsia="Times New Roman" w:hAnsi="Arial" w:cs="Arial"/>
          <w:color w:val="4A4A4A"/>
          <w:sz w:val="18"/>
          <w:szCs w:val="18"/>
        </w:rPr>
        <w:t>In App Purchases can only be made by persons</w:t>
      </w:r>
      <w:r w:rsidR="00E46DFB">
        <w:rPr>
          <w:rFonts w:ascii="Arial" w:eastAsia="Times New Roman" w:hAnsi="Arial" w:cs="Arial"/>
          <w:color w:val="4A4A4A"/>
          <w:sz w:val="18"/>
          <w:szCs w:val="18"/>
        </w:rPr>
        <w:t xml:space="preserve"> holding a valid CNIC</w:t>
      </w:r>
      <w:r w:rsidR="00DA264F">
        <w:rPr>
          <w:rFonts w:ascii="Arial" w:eastAsia="Times New Roman" w:hAnsi="Arial" w:cs="Arial"/>
          <w:color w:val="4A4A4A"/>
          <w:sz w:val="18"/>
          <w:szCs w:val="18"/>
        </w:rPr>
        <w:t>.</w:t>
      </w:r>
    </w:p>
    <w:p w14:paraId="0E1D625D" w14:textId="62F4BBB4" w:rsidR="00751FA7" w:rsidRPr="00FA4987" w:rsidRDefault="00751FA7" w:rsidP="00CF177A">
      <w:pPr>
        <w:spacing w:after="0" w:line="375" w:lineRule="atLeast"/>
        <w:ind w:left="720"/>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If it is found that a Participant playing the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is under the age of eighteen (18),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shall be entitled, at its sole and absolute discretion, to disqualify such Participant and forfeit his/her prize. Further,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may, at its sole and absolute discretion, suspend or terminate such Participant's account. </w:t>
      </w:r>
      <w:r w:rsidRPr="00FA4987">
        <w:rPr>
          <w:rFonts w:ascii="Arial" w:eastAsia="Times New Roman" w:hAnsi="Arial" w:cs="Arial"/>
          <w:color w:val="4A4A4A"/>
          <w:sz w:val="18"/>
          <w:szCs w:val="18"/>
        </w:rPr>
        <w:br/>
      </w:r>
      <w:r w:rsidRPr="00FA4987">
        <w:rPr>
          <w:rFonts w:ascii="Arial" w:eastAsia="Times New Roman" w:hAnsi="Arial" w:cs="Arial"/>
          <w:color w:val="4A4A4A"/>
          <w:sz w:val="18"/>
          <w:szCs w:val="18"/>
        </w:rPr>
        <w:br/>
        <w:t xml:space="preserve">To the extent permitted by law, </w:t>
      </w:r>
      <w:commentRangeStart w:id="320"/>
      <w:r w:rsidR="00956B52" w:rsidRPr="006A5B89">
        <w:rPr>
          <w:rFonts w:ascii="Arial" w:eastAsia="Times New Roman" w:hAnsi="Arial" w:cs="Arial"/>
          <w:color w:val="4A4A4A"/>
          <w:sz w:val="18"/>
          <w:szCs w:val="18"/>
          <w:highlight w:val="yellow"/>
        </w:rPr>
        <w:t>ACL</w:t>
      </w:r>
      <w:r w:rsidR="00144D0B" w:rsidRPr="006A5B89">
        <w:rPr>
          <w:rFonts w:ascii="Arial" w:eastAsia="Times New Roman" w:hAnsi="Arial" w:cs="Arial"/>
          <w:color w:val="4A4A4A"/>
          <w:sz w:val="18"/>
          <w:szCs w:val="18"/>
          <w:highlight w:val="yellow"/>
        </w:rPr>
        <w:t>/Sponsor</w:t>
      </w:r>
      <w:r w:rsidRPr="006A5B89">
        <w:rPr>
          <w:rFonts w:ascii="Arial" w:eastAsia="Times New Roman" w:hAnsi="Arial" w:cs="Arial"/>
          <w:color w:val="4A4A4A"/>
          <w:sz w:val="18"/>
          <w:szCs w:val="18"/>
          <w:highlight w:val="yellow"/>
        </w:rPr>
        <w:t xml:space="preserve"> </w:t>
      </w:r>
      <w:commentRangeEnd w:id="320"/>
      <w:r w:rsidR="00144D0B" w:rsidRPr="006A5B89">
        <w:rPr>
          <w:rStyle w:val="CommentReference"/>
          <w:highlight w:val="yellow"/>
        </w:rPr>
        <w:commentReference w:id="320"/>
      </w:r>
      <w:r w:rsidRPr="00FA4987">
        <w:rPr>
          <w:rFonts w:ascii="Arial" w:eastAsia="Times New Roman" w:hAnsi="Arial" w:cs="Arial"/>
          <w:color w:val="4A4A4A"/>
          <w:sz w:val="18"/>
          <w:szCs w:val="18"/>
        </w:rPr>
        <w:t>makes no representations or warranties as to the quality, suitability or merchantability of any prizes and shall not be liable in respect of the same. </w:t>
      </w:r>
      <w:r w:rsidRPr="00FA4987">
        <w:rPr>
          <w:rFonts w:ascii="Arial" w:eastAsia="Times New Roman" w:hAnsi="Arial" w:cs="Arial"/>
          <w:color w:val="4A4A4A"/>
          <w:sz w:val="18"/>
          <w:szCs w:val="18"/>
        </w:rPr>
        <w:br/>
      </w:r>
      <w:r w:rsidRPr="00FA4987">
        <w:rPr>
          <w:rFonts w:ascii="Arial" w:eastAsia="Times New Roman" w:hAnsi="Arial" w:cs="Arial"/>
          <w:color w:val="4A4A4A"/>
          <w:sz w:val="18"/>
          <w:szCs w:val="18"/>
        </w:rPr>
        <w:br/>
      </w:r>
      <w:commentRangeStart w:id="321"/>
      <w:r w:rsidR="00956B52" w:rsidRPr="006A5B89">
        <w:rPr>
          <w:rFonts w:ascii="Arial" w:eastAsia="Times New Roman" w:hAnsi="Arial" w:cs="Arial"/>
          <w:color w:val="4A4A4A"/>
          <w:sz w:val="18"/>
          <w:szCs w:val="18"/>
          <w:highlight w:val="yellow"/>
        </w:rPr>
        <w:t>ACL</w:t>
      </w:r>
      <w:r w:rsidR="00144D0B" w:rsidRPr="006A5B89">
        <w:rPr>
          <w:rFonts w:ascii="Arial" w:eastAsia="Times New Roman" w:hAnsi="Arial" w:cs="Arial"/>
          <w:color w:val="4A4A4A"/>
          <w:sz w:val="18"/>
          <w:szCs w:val="18"/>
          <w:highlight w:val="yellow"/>
        </w:rPr>
        <w:t>/Sponsor</w:t>
      </w:r>
      <w:r w:rsidRPr="006A5B89">
        <w:rPr>
          <w:rFonts w:ascii="Arial" w:eastAsia="Times New Roman" w:hAnsi="Arial" w:cs="Arial"/>
          <w:color w:val="4A4A4A"/>
          <w:sz w:val="18"/>
          <w:szCs w:val="18"/>
          <w:highlight w:val="yellow"/>
        </w:rPr>
        <w:t xml:space="preserve"> </w:t>
      </w:r>
      <w:commentRangeEnd w:id="321"/>
      <w:r w:rsidR="00144D0B" w:rsidRPr="006A5B89">
        <w:rPr>
          <w:rStyle w:val="CommentReference"/>
          <w:highlight w:val="yellow"/>
        </w:rPr>
        <w:commentReference w:id="321"/>
      </w:r>
      <w:r w:rsidRPr="00FA4987">
        <w:rPr>
          <w:rFonts w:ascii="Arial" w:eastAsia="Times New Roman" w:hAnsi="Arial" w:cs="Arial"/>
          <w:color w:val="4A4A4A"/>
          <w:sz w:val="18"/>
          <w:szCs w:val="18"/>
        </w:rPr>
        <w:t xml:space="preserve">may, at its sole and absolute discretion, vary or modify the prizes being offered to winners. Participants shall not raise any claim against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or question its right to modify such prizes being offered, prior to closure of the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w:t>
      </w:r>
      <w:r w:rsidRPr="00FA4987">
        <w:rPr>
          <w:rFonts w:ascii="Arial" w:eastAsia="Times New Roman" w:hAnsi="Arial" w:cs="Arial"/>
          <w:color w:val="4A4A4A"/>
          <w:sz w:val="18"/>
          <w:szCs w:val="18"/>
        </w:rPr>
        <w:br/>
      </w:r>
      <w:r w:rsidRPr="00FA4987">
        <w:rPr>
          <w:rFonts w:ascii="Arial" w:eastAsia="Times New Roman" w:hAnsi="Arial" w:cs="Arial"/>
          <w:color w:val="4A4A4A"/>
          <w:sz w:val="18"/>
          <w:szCs w:val="18"/>
        </w:rPr>
        <w:br/>
      </w:r>
      <w:r w:rsidR="00956B52">
        <w:rPr>
          <w:rFonts w:ascii="Arial" w:eastAsia="Times New Roman" w:hAnsi="Arial" w:cs="Arial"/>
          <w:color w:val="4A4A4A"/>
          <w:sz w:val="18"/>
          <w:szCs w:val="18"/>
        </w:rPr>
        <w:t>ACL</w:t>
      </w:r>
      <w:r w:rsidR="00144D0B">
        <w:rPr>
          <w:rFonts w:ascii="Arial" w:eastAsia="Times New Roman" w:hAnsi="Arial" w:cs="Arial"/>
          <w:color w:val="4A4A4A"/>
          <w:sz w:val="18"/>
          <w:szCs w:val="18"/>
        </w:rPr>
        <w:t>/</w:t>
      </w:r>
      <w:commentRangeStart w:id="322"/>
      <w:r w:rsidR="00144D0B">
        <w:rPr>
          <w:rFonts w:ascii="Arial" w:eastAsia="Times New Roman" w:hAnsi="Arial" w:cs="Arial"/>
          <w:color w:val="4A4A4A"/>
          <w:sz w:val="18"/>
          <w:szCs w:val="18"/>
        </w:rPr>
        <w:t>Sponsor</w:t>
      </w:r>
      <w:commentRangeEnd w:id="322"/>
      <w:r w:rsidR="00144D0B">
        <w:rPr>
          <w:rStyle w:val="CommentReference"/>
        </w:rPr>
        <w:commentReference w:id="322"/>
      </w:r>
      <w:r w:rsidRPr="00FA4987">
        <w:rPr>
          <w:rFonts w:ascii="Arial" w:eastAsia="Times New Roman" w:hAnsi="Arial" w:cs="Arial"/>
          <w:color w:val="4A4A4A"/>
          <w:sz w:val="18"/>
          <w:szCs w:val="18"/>
        </w:rPr>
        <w:t xml:space="preserve"> will not bear any responsibility for the transportation or packaging of prizes to the respective winners. </w:t>
      </w:r>
      <w:commentRangeStart w:id="323"/>
      <w:r w:rsidR="00956B52">
        <w:rPr>
          <w:rFonts w:ascii="Arial" w:eastAsia="Times New Roman" w:hAnsi="Arial" w:cs="Arial"/>
          <w:color w:val="4A4A4A"/>
          <w:sz w:val="18"/>
          <w:szCs w:val="18"/>
        </w:rPr>
        <w:t>ACL</w:t>
      </w:r>
      <w:r w:rsidR="00144D0B">
        <w:rPr>
          <w:rFonts w:ascii="Arial" w:eastAsia="Times New Roman" w:hAnsi="Arial" w:cs="Arial"/>
          <w:color w:val="4A4A4A"/>
          <w:sz w:val="18"/>
          <w:szCs w:val="18"/>
        </w:rPr>
        <w:t>/Sponsor</w:t>
      </w:r>
      <w:r w:rsidRPr="00FA4987">
        <w:rPr>
          <w:rFonts w:ascii="Arial" w:eastAsia="Times New Roman" w:hAnsi="Arial" w:cs="Arial"/>
          <w:color w:val="4A4A4A"/>
          <w:sz w:val="18"/>
          <w:szCs w:val="18"/>
        </w:rPr>
        <w:t xml:space="preserve"> </w:t>
      </w:r>
      <w:commentRangeEnd w:id="323"/>
      <w:r w:rsidR="0000710F">
        <w:rPr>
          <w:rStyle w:val="CommentReference"/>
        </w:rPr>
        <w:commentReference w:id="323"/>
      </w:r>
      <w:r w:rsidRPr="00FA4987">
        <w:rPr>
          <w:rFonts w:ascii="Arial" w:eastAsia="Times New Roman" w:hAnsi="Arial" w:cs="Arial"/>
          <w:color w:val="4A4A4A"/>
          <w:sz w:val="18"/>
          <w:szCs w:val="18"/>
        </w:rPr>
        <w:t>shall not be held liable for any loss or damage caused to any prizes at the time of such transportation. </w:t>
      </w:r>
      <w:r w:rsidRPr="00FA4987">
        <w:rPr>
          <w:rFonts w:ascii="Arial" w:eastAsia="Times New Roman" w:hAnsi="Arial" w:cs="Arial"/>
          <w:color w:val="4A4A4A"/>
          <w:sz w:val="18"/>
          <w:szCs w:val="18"/>
        </w:rPr>
        <w:br/>
      </w:r>
      <w:r w:rsidRPr="00FA4987">
        <w:rPr>
          <w:rFonts w:ascii="Arial" w:eastAsia="Times New Roman" w:hAnsi="Arial" w:cs="Arial"/>
          <w:color w:val="4A4A4A"/>
          <w:sz w:val="18"/>
          <w:szCs w:val="18"/>
        </w:rPr>
        <w:br/>
        <w:t>The Winners shall bear the shipping, courier or any other delivery cost in respect of the prizes. </w:t>
      </w:r>
      <w:r w:rsidRPr="00FA4987">
        <w:rPr>
          <w:rFonts w:ascii="Arial" w:eastAsia="Times New Roman" w:hAnsi="Arial" w:cs="Arial"/>
          <w:color w:val="4A4A4A"/>
          <w:sz w:val="18"/>
          <w:szCs w:val="18"/>
        </w:rPr>
        <w:br/>
      </w:r>
      <w:r w:rsidRPr="00FA4987">
        <w:rPr>
          <w:rFonts w:ascii="Arial" w:eastAsia="Times New Roman" w:hAnsi="Arial" w:cs="Arial"/>
          <w:color w:val="4A4A4A"/>
          <w:sz w:val="18"/>
          <w:szCs w:val="18"/>
        </w:rPr>
        <w:br/>
      </w:r>
      <w:r w:rsidRPr="00FA4987">
        <w:rPr>
          <w:rFonts w:ascii="Arial" w:eastAsia="Times New Roman" w:hAnsi="Arial" w:cs="Arial"/>
          <w:color w:val="4A4A4A"/>
          <w:sz w:val="18"/>
          <w:szCs w:val="18"/>
        </w:rPr>
        <w:br/>
      </w:r>
      <w:r w:rsidRPr="00FA4987">
        <w:rPr>
          <w:rFonts w:ascii="Arial" w:eastAsia="Times New Roman" w:hAnsi="Arial" w:cs="Arial"/>
          <w:color w:val="4A4A4A"/>
          <w:sz w:val="18"/>
          <w:szCs w:val="18"/>
        </w:rPr>
        <w:br/>
        <w:t>All prizes are non-transferable and non-refundable. Prizes cannot be exchanged / redeemed for cash or kind. No cash claims can be made in lieu of prizes in kind.</w:t>
      </w:r>
    </w:p>
    <w:p w14:paraId="18534E46"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15. Publicity</w:t>
      </w:r>
    </w:p>
    <w:p w14:paraId="4EEE87A7" w14:textId="77777777" w:rsidR="00751FA7" w:rsidRPr="00FA4987" w:rsidRDefault="00751FA7" w:rsidP="00CF177A">
      <w:pPr>
        <w:pBdr>
          <w:bottom w:val="single" w:sz="6" w:space="8" w:color="D7D7D7"/>
        </w:pBdr>
        <w:spacing w:after="150" w:line="375" w:lineRule="atLeast"/>
        <w:ind w:left="720"/>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Acceptance of a prize by the Winner constitutes permission for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and its affiliates to use the Winner's name, likeness, voice and comments for advertising and promotional purposes in any media worldwide for purposes of advertising and trade without any further permissions or consents and / or additional compensation whatsoever. </w:t>
      </w:r>
      <w:r w:rsidRPr="00FA4987">
        <w:rPr>
          <w:rFonts w:ascii="Arial" w:eastAsia="Times New Roman" w:hAnsi="Arial" w:cs="Arial"/>
          <w:color w:val="4A4A4A"/>
          <w:sz w:val="18"/>
          <w:szCs w:val="18"/>
        </w:rPr>
        <w:br/>
        <w:t xml:space="preserve">The Winners further undertake that they will be available for promotional purposes as planned and desired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without any charge. The exact dates remain the sole discretion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Promotional activities may include but not be limited to press events, internal meetings and ceremonies/functions.</w:t>
      </w:r>
    </w:p>
    <w:p w14:paraId="2FD702A9"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16. General Conditions</w:t>
      </w:r>
    </w:p>
    <w:p w14:paraId="668DE3EF" w14:textId="27971D4F" w:rsidR="00751FA7" w:rsidRPr="00FA4987" w:rsidRDefault="00751FA7" w:rsidP="004F1773">
      <w:pPr>
        <w:pBdr>
          <w:bottom w:val="single" w:sz="6" w:space="8" w:color="D7D7D7"/>
        </w:pBdr>
        <w:spacing w:after="150" w:line="375" w:lineRule="atLeast"/>
        <w:ind w:left="720"/>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If it comes to the notice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that any governmental, statutory or regulatory compliances or approvals are required for conducting any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or if it comes to the notice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that conduct of any such </w:t>
      </w:r>
      <w:r w:rsidR="00091387">
        <w:rPr>
          <w:rFonts w:ascii="Arial" w:eastAsia="Times New Roman" w:hAnsi="Arial" w:cs="Arial"/>
          <w:color w:val="4A4A4A"/>
          <w:sz w:val="18"/>
          <w:szCs w:val="18"/>
        </w:rPr>
        <w:t>League</w:t>
      </w:r>
      <w:r w:rsidR="00875CF2">
        <w:rPr>
          <w:rFonts w:ascii="Arial" w:eastAsia="Times New Roman" w:hAnsi="Arial" w:cs="Arial"/>
          <w:color w:val="4A4A4A"/>
          <w:sz w:val="18"/>
          <w:szCs w:val="18"/>
        </w:rPr>
        <w:t xml:space="preserve"> is </w:t>
      </w:r>
      <w:r w:rsidRPr="00FA4987">
        <w:rPr>
          <w:rFonts w:ascii="Arial" w:eastAsia="Times New Roman" w:hAnsi="Arial" w:cs="Arial"/>
          <w:color w:val="4A4A4A"/>
          <w:sz w:val="18"/>
          <w:szCs w:val="18"/>
        </w:rPr>
        <w:t xml:space="preserve">prohibited, then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shall withdraw and / or cancel such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without prior notice to any Participants or winners of any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Users agree not to make any claim in respect of such cancellation or withdrawal of the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or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it in any manner. </w:t>
      </w:r>
      <w:r w:rsidRPr="00FA4987">
        <w:rPr>
          <w:rFonts w:ascii="Arial" w:eastAsia="Times New Roman" w:hAnsi="Arial" w:cs="Arial"/>
          <w:color w:val="4A4A4A"/>
          <w:sz w:val="18"/>
          <w:szCs w:val="18"/>
        </w:rPr>
        <w:br/>
      </w:r>
      <w:r w:rsidRPr="00FA4987">
        <w:rPr>
          <w:rFonts w:ascii="Arial" w:eastAsia="Times New Roman" w:hAnsi="Arial" w:cs="Arial"/>
          <w:color w:val="4A4A4A"/>
          <w:sz w:val="18"/>
          <w:szCs w:val="18"/>
        </w:rPr>
        <w:br/>
        <w:t xml:space="preserve">Employees,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will not be eligible </w:t>
      </w:r>
      <w:r w:rsidR="00875CF2">
        <w:rPr>
          <w:rFonts w:ascii="Arial" w:eastAsia="Times New Roman" w:hAnsi="Arial" w:cs="Arial"/>
          <w:color w:val="4A4A4A"/>
          <w:sz w:val="18"/>
          <w:szCs w:val="18"/>
        </w:rPr>
        <w:t>for grand prizes</w:t>
      </w:r>
      <w:r w:rsidR="004F1773">
        <w:rPr>
          <w:rFonts w:ascii="Arial" w:eastAsia="Times New Roman" w:hAnsi="Arial" w:cs="Arial"/>
          <w:color w:val="4A4A4A"/>
          <w:sz w:val="18"/>
          <w:szCs w:val="18"/>
        </w:rPr>
        <w:t xml:space="preserve">. </w:t>
      </w:r>
    </w:p>
    <w:p w14:paraId="6C6E4028"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17. Dispute and Dispute Resolution</w:t>
      </w:r>
    </w:p>
    <w:p w14:paraId="5CA033CB" w14:textId="7BBC84D3" w:rsidR="00751FA7" w:rsidRPr="00FA4987" w:rsidRDefault="00751FA7" w:rsidP="00FC5FC5">
      <w:pPr>
        <w:numPr>
          <w:ilvl w:val="0"/>
          <w:numId w:val="12"/>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The courts of competent jurisdiction at </w:t>
      </w:r>
      <w:r w:rsidR="00E46DFB">
        <w:rPr>
          <w:rFonts w:ascii="Arial" w:eastAsia="Times New Roman" w:hAnsi="Arial" w:cs="Arial"/>
          <w:color w:val="4A4A4A"/>
          <w:sz w:val="18"/>
          <w:szCs w:val="18"/>
        </w:rPr>
        <w:t>Karachi, s</w:t>
      </w:r>
      <w:r w:rsidRPr="00FA4987">
        <w:rPr>
          <w:rFonts w:ascii="Arial" w:eastAsia="Times New Roman" w:hAnsi="Arial" w:cs="Arial"/>
          <w:color w:val="4A4A4A"/>
          <w:sz w:val="18"/>
          <w:szCs w:val="18"/>
        </w:rPr>
        <w:t xml:space="preserve">hall have exclusive jurisdiction to determine any and all disputes arising out of, or in connection with,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provided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(including the </w:t>
      </w:r>
      <w:r w:rsidR="005F02B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the construction, validity, interpretation and enforceability of these Terms and Conditions, or the rights and obligations of the User(s) (including Participants) or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as well as the exclusive jurisdiction to grant interim or preliminary relief in case of any dispute referred to arbitration as given below. All such issues and questions shall be governed and construed in accordance with the laws of </w:t>
      </w:r>
      <w:r w:rsidR="00E46DFB">
        <w:rPr>
          <w:rFonts w:ascii="Arial" w:eastAsia="Times New Roman" w:hAnsi="Arial" w:cs="Arial"/>
          <w:color w:val="4A4A4A"/>
          <w:sz w:val="18"/>
          <w:szCs w:val="18"/>
        </w:rPr>
        <w:t>Islamic Republic of Pakistan</w:t>
      </w:r>
      <w:r w:rsidRPr="00FA4987">
        <w:rPr>
          <w:rFonts w:ascii="Arial" w:eastAsia="Times New Roman" w:hAnsi="Arial" w:cs="Arial"/>
          <w:color w:val="4A4A4A"/>
          <w:sz w:val="18"/>
          <w:szCs w:val="18"/>
        </w:rPr>
        <w:t>.</w:t>
      </w:r>
    </w:p>
    <w:p w14:paraId="08EFD6EE" w14:textId="77777777" w:rsidR="00751FA7" w:rsidRPr="00FA4987" w:rsidRDefault="00751FA7" w:rsidP="00FC5FC5">
      <w:pPr>
        <w:numPr>
          <w:ilvl w:val="0"/>
          <w:numId w:val="12"/>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In the event of any legal dispute (which may be a legal issue or question) which may arise, the party raising the dispute shall provide a written notification ("Notification") to the other party. On receipt of Notification, the parties shall first try to resolve the dispute through discussions. In the event that the parties are unable to resolve the dispute within fifteen (15) days of receipt of Notification, the dispute shall be settled by arbitration.</w:t>
      </w:r>
    </w:p>
    <w:p w14:paraId="74151650" w14:textId="65781F42" w:rsidR="00751FA7" w:rsidRPr="00FA4987" w:rsidRDefault="00751FA7" w:rsidP="00FC5FC5">
      <w:pPr>
        <w:numPr>
          <w:ilvl w:val="0"/>
          <w:numId w:val="12"/>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The place of arbitration shall be </w:t>
      </w:r>
      <w:r w:rsidR="005F02B7">
        <w:rPr>
          <w:rFonts w:ascii="Arial" w:eastAsia="Times New Roman" w:hAnsi="Arial" w:cs="Arial"/>
          <w:color w:val="4A4A4A"/>
          <w:sz w:val="18"/>
          <w:szCs w:val="18"/>
        </w:rPr>
        <w:t xml:space="preserve">Karachi, </w:t>
      </w:r>
      <w:r w:rsidR="00E46DFB">
        <w:rPr>
          <w:rFonts w:ascii="Arial" w:eastAsia="Times New Roman" w:hAnsi="Arial" w:cs="Arial"/>
          <w:color w:val="4A4A4A"/>
          <w:sz w:val="18"/>
          <w:szCs w:val="18"/>
        </w:rPr>
        <w:t xml:space="preserve">Islamic Republic of </w:t>
      </w:r>
      <w:r w:rsidR="005F02B7">
        <w:rPr>
          <w:rFonts w:ascii="Arial" w:eastAsia="Times New Roman" w:hAnsi="Arial" w:cs="Arial"/>
          <w:color w:val="4A4A4A"/>
          <w:sz w:val="18"/>
          <w:szCs w:val="18"/>
        </w:rPr>
        <w:t>Pakistan</w:t>
      </w:r>
      <w:r w:rsidRPr="00FA4987">
        <w:rPr>
          <w:rFonts w:ascii="Arial" w:eastAsia="Times New Roman" w:hAnsi="Arial" w:cs="Arial"/>
          <w:color w:val="4A4A4A"/>
          <w:sz w:val="18"/>
          <w:szCs w:val="18"/>
        </w:rPr>
        <w:t xml:space="preserve">. </w:t>
      </w:r>
    </w:p>
    <w:p w14:paraId="6806018F" w14:textId="77777777" w:rsidR="00751FA7" w:rsidRPr="00FA4987" w:rsidRDefault="00751FA7" w:rsidP="00FC5FC5">
      <w:pPr>
        <w:numPr>
          <w:ilvl w:val="0"/>
          <w:numId w:val="12"/>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The arbitration award will be final and binding on the Parties, and each Party will bear its own costs of arbitration and equally share the fees of the arbitrator unless the arbitral tribunal decides otherwise. The arbitrator shall be entitled to pass interim orders and awards, including the orders for specific performance and such orders would be enforceable in competent courts. The arbitrator shall give a reasoned award.</w:t>
      </w:r>
    </w:p>
    <w:p w14:paraId="4976A696" w14:textId="77777777" w:rsidR="00751FA7" w:rsidRPr="00FA4987" w:rsidRDefault="00751FA7" w:rsidP="00FC5FC5">
      <w:pPr>
        <w:numPr>
          <w:ilvl w:val="0"/>
          <w:numId w:val="12"/>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Nothing contained in these Terms and Conditions shall prevent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from seeking and obtaining interim or permanent equitable or injunctive relief, or any other relief available to safeguard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's interest prior to, during or following the filing of arbitration proceedings or pending the execution of a decision or award in connection with any arbitration proceedings from any court having jurisdiction to grant the same. The pursuit of equitable or injunctive relief shall not constitute a waiver on the part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to pursue any remedy for monetary damages through the arbitration described herein.</w:t>
      </w:r>
    </w:p>
    <w:p w14:paraId="67E1A7F3"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18. Release and Limitations of Liability</w:t>
      </w:r>
    </w:p>
    <w:p w14:paraId="56F4FEDA" w14:textId="6BDE3B67" w:rsidR="00751FA7" w:rsidRPr="00FA4987" w:rsidRDefault="00751FA7" w:rsidP="00FC5FC5">
      <w:pPr>
        <w:numPr>
          <w:ilvl w:val="0"/>
          <w:numId w:val="13"/>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shall access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provided 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voluntarily and at their own risk.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shall, under no circumstances be held responsible or liable on account of any loss or damage sustained (including but not limited to any accident, injury, death, loss of property) by Users or any other person or entity during the course of access to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(including participation in the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or as a result of acceptance of any prize.</w:t>
      </w:r>
    </w:p>
    <w:p w14:paraId="0FE1C86A" w14:textId="4799C85E" w:rsidR="00751FA7" w:rsidRPr="00FA4987" w:rsidRDefault="00751FA7" w:rsidP="00FC5FC5">
      <w:pPr>
        <w:numPr>
          <w:ilvl w:val="0"/>
          <w:numId w:val="13"/>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By entering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and accessing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provided therein, Users hereby release from and agree to indemnify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and/ or any of its directors, employees, </w:t>
      </w:r>
      <w:r w:rsidR="00423612">
        <w:rPr>
          <w:rFonts w:ascii="Arial" w:eastAsia="Times New Roman" w:hAnsi="Arial" w:cs="Arial"/>
          <w:color w:val="4A4A4A"/>
          <w:sz w:val="18"/>
          <w:szCs w:val="18"/>
        </w:rPr>
        <w:t>partners, sponsors,</w:t>
      </w:r>
      <w:r w:rsidRPr="00FA4987">
        <w:rPr>
          <w:rFonts w:ascii="Arial" w:eastAsia="Times New Roman" w:hAnsi="Arial" w:cs="Arial"/>
          <w:color w:val="4A4A4A"/>
          <w:sz w:val="18"/>
          <w:szCs w:val="18"/>
        </w:rPr>
        <w:t xml:space="preserve"> associates and licensors, from and against all liability, cost, loss or expense arising out their access to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including (but not limited to) personal injury and damage to property and whether direct, indirect, consequential, foreseeable, due to some negligent act or omission on their part, or otherwise.</w:t>
      </w:r>
    </w:p>
    <w:p w14:paraId="63D24E77" w14:textId="77777777" w:rsidR="00751FA7" w:rsidRPr="00FA4987" w:rsidRDefault="00956B52" w:rsidP="00FC5FC5">
      <w:pPr>
        <w:numPr>
          <w:ilvl w:val="0"/>
          <w:numId w:val="13"/>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accepts no liability, whether jointly or severally, for any errors or omissions, whether on behalf of itself or third parties in relation to the prizes.</w:t>
      </w:r>
    </w:p>
    <w:p w14:paraId="161921C5" w14:textId="77777777" w:rsidR="00751FA7" w:rsidRPr="00FA4987" w:rsidRDefault="00751FA7" w:rsidP="00FC5FC5">
      <w:pPr>
        <w:numPr>
          <w:ilvl w:val="0"/>
          <w:numId w:val="13"/>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shall be solely responsible for any consequences which may arise due to their access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by conducting an illegal act or due to non-conformity with these Terms and Conditions and other rules and regulations in relation to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including provision of incorrect address or other personal details. Users also undertake to indemnify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and their respective officers, directors, employees and agents on the happening of such an event (including without limitation cost of attorney, legal charges etc.) on full indemnity basis for any loss/damage suffered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on account of such act on the part of the Users.</w:t>
      </w:r>
    </w:p>
    <w:p w14:paraId="5D3143AD" w14:textId="6AF5A0ED" w:rsidR="00751FA7" w:rsidRPr="00FA4987" w:rsidRDefault="00751FA7" w:rsidP="00FC5FC5">
      <w:pPr>
        <w:numPr>
          <w:ilvl w:val="0"/>
          <w:numId w:val="13"/>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shall indemnify, defend, and hold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harmless from any third party/entity/organization claims arising from or related to such User's engagement with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or participation in any </w:t>
      </w:r>
      <w:r w:rsidR="00091387">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In no event shall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be liable to any User for acts or omissions arising out of or related to User's engagement with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or his/her participation in any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w:t>
      </w:r>
    </w:p>
    <w:p w14:paraId="45FE3E21" w14:textId="45F177E1" w:rsidR="00751FA7" w:rsidRPr="00FA4987" w:rsidRDefault="00751FA7" w:rsidP="00FC5FC5">
      <w:pPr>
        <w:numPr>
          <w:ilvl w:val="0"/>
          <w:numId w:val="13"/>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In consideration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allowing Users to access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hosted on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to the maximum extent permitted by law, the Users waive and release each and every right or claim, all actions, causes of actions (present or future) each of them has or may have against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its respective agents, directors, officers, business associates, group companies, sponsors, employees, or representatives for all and any injuries, accidents, or mishaps (whether known or unknown) or (whether anticipated or unanticipated) arising out of the provision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or related to the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or the prizes of the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w:t>
      </w:r>
    </w:p>
    <w:p w14:paraId="45A2629C"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19. Disclaimers</w:t>
      </w:r>
    </w:p>
    <w:p w14:paraId="01ADE6B9" w14:textId="37BA18C8" w:rsidR="00751FA7" w:rsidRPr="00FA4987" w:rsidRDefault="00751FA7" w:rsidP="00FC5FC5">
      <w:pPr>
        <w:numPr>
          <w:ilvl w:val="0"/>
          <w:numId w:val="1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the extent permitted under law, neither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nor its parent/holding company, subsidiaries, affiliates, directors, officers, professional advisors, employees shall be responsible for the deletion, the failure to store, the </w:t>
      </w:r>
      <w:proofErr w:type="spellStart"/>
      <w:r w:rsidR="00CF177A">
        <w:rPr>
          <w:rFonts w:ascii="Arial" w:eastAsia="Times New Roman" w:hAnsi="Arial" w:cs="Arial"/>
          <w:color w:val="4A4A4A"/>
          <w:sz w:val="18"/>
          <w:szCs w:val="18"/>
        </w:rPr>
        <w:t>mis</w:t>
      </w:r>
      <w:proofErr w:type="spellEnd"/>
      <w:r w:rsidR="00CF177A">
        <w:rPr>
          <w:rFonts w:ascii="Arial" w:eastAsia="Times New Roman" w:hAnsi="Arial" w:cs="Arial"/>
          <w:color w:val="4A4A4A"/>
          <w:sz w:val="18"/>
          <w:szCs w:val="18"/>
        </w:rPr>
        <w:t>-</w:t>
      </w:r>
      <w:r w:rsidRPr="00FA4987">
        <w:rPr>
          <w:rFonts w:ascii="Arial" w:eastAsia="Times New Roman" w:hAnsi="Arial" w:cs="Arial"/>
          <w:color w:val="4A4A4A"/>
          <w:sz w:val="18"/>
          <w:szCs w:val="18"/>
        </w:rPr>
        <w:t>delivery, or the untimely delivery of any information or material.</w:t>
      </w:r>
    </w:p>
    <w:p w14:paraId="0778F7D7" w14:textId="77777777" w:rsidR="00751FA7" w:rsidRPr="00FA4987" w:rsidRDefault="00751FA7" w:rsidP="00FC5FC5">
      <w:pPr>
        <w:numPr>
          <w:ilvl w:val="0"/>
          <w:numId w:val="1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the extent permitted under law,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shall not be responsible for any harm resulting from downloading or accessing any information or material, the quality of servers, games, products,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or sites, cancellation of competition and prizes.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disclaims any responsibility for, and if a User pays for access to one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's Services the User will not be entitled to a refund as a result of, any inaccessibility that is caused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's maintenance on the servers or the technology that underlies our sites, failures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's service providers (including telecommunications, hosting, and power providers), computer viruses, natural disasters or other destruction or damage of our facilities, acts of nature, war, civil disturbance, or any other cause beyond our reasonable control. In addition,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does not provide any warranty as to the content on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(s).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(s) content is distributed on an "as is, as available" basis.</w:t>
      </w:r>
    </w:p>
    <w:p w14:paraId="46C8A22A" w14:textId="77777777" w:rsidR="00751FA7" w:rsidRPr="00FA4987" w:rsidRDefault="00751FA7" w:rsidP="00FC5FC5">
      <w:pPr>
        <w:numPr>
          <w:ilvl w:val="0"/>
          <w:numId w:val="1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Any material accessed, downloaded or otherwise obtained through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is done at the User's discretion, competence, acceptance and risk, and the User will be solely responsible for any potential damage to User's computer system or loss of data that results from a User's download of any such material.</w:t>
      </w:r>
    </w:p>
    <w:p w14:paraId="1A01F26D" w14:textId="5B90CC6D" w:rsidR="00751FA7" w:rsidRPr="00FA4987" w:rsidRDefault="00956B52" w:rsidP="00FC5FC5">
      <w:pPr>
        <w:numPr>
          <w:ilvl w:val="0"/>
          <w:numId w:val="14"/>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shall make best </w:t>
      </w:r>
      <w:proofErr w:type="spellStart"/>
      <w:r w:rsidR="00751FA7" w:rsidRPr="00FA4987">
        <w:rPr>
          <w:rFonts w:ascii="Arial" w:eastAsia="Times New Roman" w:hAnsi="Arial" w:cs="Arial"/>
          <w:color w:val="4A4A4A"/>
          <w:sz w:val="18"/>
          <w:szCs w:val="18"/>
        </w:rPr>
        <w:t>endeavours</w:t>
      </w:r>
      <w:proofErr w:type="spellEnd"/>
      <w:r w:rsidR="00751FA7" w:rsidRPr="00FA4987">
        <w:rPr>
          <w:rFonts w:ascii="Arial" w:eastAsia="Times New Roman" w:hAnsi="Arial" w:cs="Arial"/>
          <w:color w:val="4A4A4A"/>
          <w:sz w:val="18"/>
          <w:szCs w:val="18"/>
        </w:rPr>
        <w:t xml:space="preserve"> to ensure that the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(s) is error-free and secure, however, neither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nor any of its </w:t>
      </w:r>
      <w:r w:rsidR="00423612">
        <w:rPr>
          <w:rFonts w:ascii="Arial" w:eastAsia="Times New Roman" w:hAnsi="Arial" w:cs="Arial"/>
          <w:color w:val="4A4A4A"/>
          <w:sz w:val="18"/>
          <w:szCs w:val="18"/>
        </w:rPr>
        <w:t>partners, sponsors,</w:t>
      </w:r>
      <w:r w:rsidR="00751FA7" w:rsidRPr="00FA4987">
        <w:rPr>
          <w:rFonts w:ascii="Arial" w:eastAsia="Times New Roman" w:hAnsi="Arial" w:cs="Arial"/>
          <w:color w:val="4A4A4A"/>
          <w:sz w:val="18"/>
          <w:szCs w:val="18"/>
        </w:rPr>
        <w:t xml:space="preserve"> licensors or associates makes any warranty that:</w:t>
      </w:r>
    </w:p>
    <w:p w14:paraId="57BE0D99" w14:textId="77777777" w:rsidR="00751FA7" w:rsidRPr="00FA4987" w:rsidRDefault="00751FA7" w:rsidP="00FC5FC5">
      <w:pPr>
        <w:numPr>
          <w:ilvl w:val="2"/>
          <w:numId w:val="1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(s) will meet Users' requirements,</w:t>
      </w:r>
    </w:p>
    <w:p w14:paraId="311C83CB" w14:textId="77777777" w:rsidR="00751FA7" w:rsidRPr="00FA4987" w:rsidRDefault="00956B52" w:rsidP="00FC5FC5">
      <w:pPr>
        <w:numPr>
          <w:ilvl w:val="2"/>
          <w:numId w:val="14"/>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(s) will be uninterrupted, timely, secure, or error free</w:t>
      </w:r>
    </w:p>
    <w:p w14:paraId="2DF8DB17" w14:textId="77777777" w:rsidR="00751FA7" w:rsidRPr="00FA4987" w:rsidRDefault="00751FA7" w:rsidP="00FC5FC5">
      <w:pPr>
        <w:numPr>
          <w:ilvl w:val="2"/>
          <w:numId w:val="1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the results that may be obtained from the use of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(s) will be accurate or reliable; and</w:t>
      </w:r>
    </w:p>
    <w:p w14:paraId="0D7E36D6" w14:textId="622A963F" w:rsidR="00751FA7" w:rsidRPr="00FA4987" w:rsidRDefault="00751FA7" w:rsidP="00FC5FC5">
      <w:pPr>
        <w:numPr>
          <w:ilvl w:val="0"/>
          <w:numId w:val="1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In case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discovers any error, including any error in the determination of Winners,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reserves the right (exercisable at its discretion) to rectify the error in such manner as it deems fit In case of exercise of remedies in accordance with this clause,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agrees to notify the User of the error and of the exercise of the </w:t>
      </w:r>
      <w:proofErr w:type="gramStart"/>
      <w:r w:rsidRPr="00FA4987">
        <w:rPr>
          <w:rFonts w:ascii="Arial" w:eastAsia="Times New Roman" w:hAnsi="Arial" w:cs="Arial"/>
          <w:color w:val="4A4A4A"/>
          <w:sz w:val="18"/>
          <w:szCs w:val="18"/>
        </w:rPr>
        <w:t>remedy(</w:t>
      </w:r>
      <w:proofErr w:type="spellStart"/>
      <w:proofErr w:type="gramEnd"/>
      <w:r w:rsidRPr="00FA4987">
        <w:rPr>
          <w:rFonts w:ascii="Arial" w:eastAsia="Times New Roman" w:hAnsi="Arial" w:cs="Arial"/>
          <w:color w:val="4A4A4A"/>
          <w:sz w:val="18"/>
          <w:szCs w:val="18"/>
        </w:rPr>
        <w:t>ies</w:t>
      </w:r>
      <w:proofErr w:type="spellEnd"/>
      <w:r w:rsidRPr="00FA4987">
        <w:rPr>
          <w:rFonts w:ascii="Arial" w:eastAsia="Times New Roman" w:hAnsi="Arial" w:cs="Arial"/>
          <w:color w:val="4A4A4A"/>
          <w:sz w:val="18"/>
          <w:szCs w:val="18"/>
        </w:rPr>
        <w:t>) to rectify the same.</w:t>
      </w:r>
    </w:p>
    <w:p w14:paraId="3E0A767A" w14:textId="4967D25C" w:rsidR="00751FA7" w:rsidRPr="00FA4987" w:rsidRDefault="00751FA7" w:rsidP="00FC5FC5">
      <w:pPr>
        <w:numPr>
          <w:ilvl w:val="0"/>
          <w:numId w:val="1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the extent permitted under law, neither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nor its </w:t>
      </w:r>
      <w:r w:rsidR="00423612">
        <w:rPr>
          <w:rFonts w:ascii="Arial" w:eastAsia="Times New Roman" w:hAnsi="Arial" w:cs="Arial"/>
          <w:color w:val="4A4A4A"/>
          <w:sz w:val="18"/>
          <w:szCs w:val="18"/>
        </w:rPr>
        <w:t>partners, sponsors,</w:t>
      </w:r>
      <w:r w:rsidRPr="00FA4987">
        <w:rPr>
          <w:rFonts w:ascii="Arial" w:eastAsia="Times New Roman" w:hAnsi="Arial" w:cs="Arial"/>
          <w:color w:val="4A4A4A"/>
          <w:sz w:val="18"/>
          <w:szCs w:val="18"/>
        </w:rPr>
        <w:t xml:space="preserve"> licensors or associates shall be liable for any direct, indirect, incidental, special, or consequential damages arising out of the use of or inability to use our </w:t>
      </w:r>
      <w:r w:rsidR="00423612">
        <w:rPr>
          <w:rFonts w:ascii="Arial" w:eastAsia="Times New Roman" w:hAnsi="Arial" w:cs="Arial"/>
          <w:color w:val="4A4A4A"/>
          <w:sz w:val="18"/>
          <w:szCs w:val="18"/>
        </w:rPr>
        <w:t>app</w:t>
      </w:r>
      <w:r w:rsidRPr="00FA4987">
        <w:rPr>
          <w:rFonts w:ascii="Arial" w:eastAsia="Times New Roman" w:hAnsi="Arial" w:cs="Arial"/>
          <w:color w:val="4A4A4A"/>
          <w:sz w:val="18"/>
          <w:szCs w:val="18"/>
        </w:rPr>
        <w:t>, even if we have been advised of the possibility of such damages.</w:t>
      </w:r>
    </w:p>
    <w:p w14:paraId="326FEBC8" w14:textId="3CEA9231" w:rsidR="00751FA7" w:rsidRPr="00FA4987" w:rsidRDefault="00751FA7" w:rsidP="00FC5FC5">
      <w:pPr>
        <w:numPr>
          <w:ilvl w:val="0"/>
          <w:numId w:val="1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Any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events or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being hosted or provided, or intended to be hosted or provided by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and requiring specific permission or authority from any statutory authority or any state or the </w:t>
      </w:r>
      <w:r w:rsidR="00423612">
        <w:rPr>
          <w:rFonts w:ascii="Arial" w:eastAsia="Times New Roman" w:hAnsi="Arial" w:cs="Arial"/>
          <w:color w:val="4A4A4A"/>
          <w:sz w:val="18"/>
          <w:szCs w:val="18"/>
        </w:rPr>
        <w:t>government</w:t>
      </w:r>
      <w:r w:rsidRPr="00FA4987">
        <w:rPr>
          <w:rFonts w:ascii="Arial" w:eastAsia="Times New Roman" w:hAnsi="Arial" w:cs="Arial"/>
          <w:color w:val="4A4A4A"/>
          <w:sz w:val="18"/>
          <w:szCs w:val="18"/>
        </w:rPr>
        <w:t xml:space="preserve">, or the board of directors shall be deemed cancelled or terminated, if such permission or authority is either not obtained or denied either before or after the availability of the relevant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Services, events or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xml:space="preserve"> are hosted or provided.</w:t>
      </w:r>
    </w:p>
    <w:p w14:paraId="0AB519BF" w14:textId="5E1172C5" w:rsidR="00751FA7" w:rsidRPr="00FA4987" w:rsidRDefault="00751FA7" w:rsidP="00FC5FC5">
      <w:pPr>
        <w:numPr>
          <w:ilvl w:val="0"/>
          <w:numId w:val="14"/>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To the extent permitted under law, in the event of suspension or closure of any Services, events or </w:t>
      </w:r>
      <w:r w:rsidR="00423612">
        <w:rPr>
          <w:rFonts w:ascii="Arial" w:eastAsia="Times New Roman" w:hAnsi="Arial" w:cs="Arial"/>
          <w:color w:val="4A4A4A"/>
          <w:sz w:val="18"/>
          <w:szCs w:val="18"/>
        </w:rPr>
        <w:t>League</w:t>
      </w:r>
      <w:r w:rsidRPr="00FA4987">
        <w:rPr>
          <w:rFonts w:ascii="Arial" w:eastAsia="Times New Roman" w:hAnsi="Arial" w:cs="Arial"/>
          <w:color w:val="4A4A4A"/>
          <w:sz w:val="18"/>
          <w:szCs w:val="18"/>
        </w:rPr>
        <w:t>, Users (including Participants) shall not be entitled to make any demands, claims, on any nature whatsoever.</w:t>
      </w:r>
    </w:p>
    <w:p w14:paraId="60A96FCE" w14:textId="77777777" w:rsidR="00751FA7" w:rsidRPr="00FA4987" w:rsidRDefault="00751FA7" w:rsidP="00C460CA">
      <w:pPr>
        <w:spacing w:after="0" w:line="375" w:lineRule="atLeast"/>
        <w:textAlignment w:val="baseline"/>
        <w:outlineLvl w:val="0"/>
        <w:rPr>
          <w:rFonts w:ascii="Arial" w:eastAsia="Times New Roman" w:hAnsi="Arial" w:cs="Arial"/>
          <w:b/>
          <w:bCs/>
          <w:color w:val="4A4A4A"/>
          <w:sz w:val="18"/>
          <w:szCs w:val="18"/>
        </w:rPr>
      </w:pPr>
      <w:r w:rsidRPr="00FA4987">
        <w:rPr>
          <w:rFonts w:ascii="Arial" w:eastAsia="Times New Roman" w:hAnsi="Arial" w:cs="Arial"/>
          <w:b/>
          <w:bCs/>
          <w:color w:val="4A4A4A"/>
          <w:sz w:val="18"/>
          <w:szCs w:val="18"/>
        </w:rPr>
        <w:t>20. Miscellaneous</w:t>
      </w:r>
    </w:p>
    <w:p w14:paraId="5F330D3F" w14:textId="1998549F" w:rsidR="00751FA7" w:rsidRPr="00FA4987" w:rsidRDefault="00956B52" w:rsidP="00FC5FC5">
      <w:pPr>
        <w:numPr>
          <w:ilvl w:val="0"/>
          <w:numId w:val="15"/>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may be required under certain legislations, to notify User(s) of certain events. User(s) hereby acknowledge and consent that such notices will be effective upon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posting them on the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or delivering them to the User through the </w:t>
      </w:r>
      <w:r w:rsidR="00423612">
        <w:rPr>
          <w:rFonts w:ascii="Arial" w:eastAsia="Times New Roman" w:hAnsi="Arial" w:cs="Arial"/>
          <w:color w:val="4A4A4A"/>
          <w:sz w:val="18"/>
          <w:szCs w:val="18"/>
        </w:rPr>
        <w:t xml:space="preserve">mobile phone number and/or </w:t>
      </w:r>
      <w:r w:rsidR="00751FA7" w:rsidRPr="00FA4987">
        <w:rPr>
          <w:rFonts w:ascii="Arial" w:eastAsia="Times New Roman" w:hAnsi="Arial" w:cs="Arial"/>
          <w:color w:val="4A4A4A"/>
          <w:sz w:val="18"/>
          <w:szCs w:val="18"/>
        </w:rPr>
        <w:t xml:space="preserve">email address provided by the User at the time of registration. User(s) may update their email address by logging into their account on the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If they do not provide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with accurate information,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cannot be held liable for failure to notify the User.</w:t>
      </w:r>
    </w:p>
    <w:p w14:paraId="44901ACE" w14:textId="106B95F4" w:rsidR="00751FA7" w:rsidRPr="00FA4987" w:rsidRDefault="00956B52" w:rsidP="00FC5FC5">
      <w:pPr>
        <w:numPr>
          <w:ilvl w:val="0"/>
          <w:numId w:val="15"/>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shall not be liable for any delay or failure to perform resulting from causes outside its reasonable control, including but not limited to any failure to perform due to unforeseen circumstances or cause beyond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's control such as acts of God, war, terrorism, riots, embargoes, acts of civil or military authorities, fire, floods, accidents, network infrastructure failures, strikes, or shortages of transportation facilities, fuel, energy, labor or materials or any cancellation of any cricket/football/</w:t>
      </w:r>
      <w:proofErr w:type="spellStart"/>
      <w:r w:rsidR="00751FA7" w:rsidRPr="00FA4987">
        <w:rPr>
          <w:rFonts w:ascii="Arial" w:eastAsia="Times New Roman" w:hAnsi="Arial" w:cs="Arial"/>
          <w:color w:val="4A4A4A"/>
          <w:sz w:val="18"/>
          <w:szCs w:val="18"/>
        </w:rPr>
        <w:t>kabaddi</w:t>
      </w:r>
      <w:proofErr w:type="spellEnd"/>
      <w:r w:rsidR="00751FA7" w:rsidRPr="00FA4987">
        <w:rPr>
          <w:rFonts w:ascii="Arial" w:eastAsia="Times New Roman" w:hAnsi="Arial" w:cs="Arial"/>
          <w:color w:val="4A4A4A"/>
          <w:sz w:val="18"/>
          <w:szCs w:val="18"/>
        </w:rPr>
        <w:t xml:space="preserve"> match to which a </w:t>
      </w:r>
      <w:r w:rsidR="00091387">
        <w:rPr>
          <w:rFonts w:ascii="Arial" w:eastAsia="Times New Roman" w:hAnsi="Arial" w:cs="Arial"/>
          <w:color w:val="4A4A4A"/>
          <w:sz w:val="18"/>
          <w:szCs w:val="18"/>
        </w:rPr>
        <w:t>League</w:t>
      </w:r>
      <w:r w:rsidR="00751FA7" w:rsidRPr="00FA4987">
        <w:rPr>
          <w:rFonts w:ascii="Arial" w:eastAsia="Times New Roman" w:hAnsi="Arial" w:cs="Arial"/>
          <w:color w:val="4A4A4A"/>
          <w:sz w:val="18"/>
          <w:szCs w:val="18"/>
        </w:rPr>
        <w:t xml:space="preserve"> relates. In such circumstances,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shall also be entitled to cancel any related </w:t>
      </w:r>
      <w:r w:rsidR="00423612">
        <w:rPr>
          <w:rFonts w:ascii="Arial" w:eastAsia="Times New Roman" w:hAnsi="Arial" w:cs="Arial"/>
          <w:color w:val="4A4A4A"/>
          <w:sz w:val="18"/>
          <w:szCs w:val="18"/>
        </w:rPr>
        <w:t>League</w:t>
      </w:r>
      <w:r w:rsidR="00751FA7" w:rsidRPr="00FA4987">
        <w:rPr>
          <w:rFonts w:ascii="Arial" w:eastAsia="Times New Roman" w:hAnsi="Arial" w:cs="Arial"/>
          <w:color w:val="4A4A4A"/>
          <w:sz w:val="18"/>
          <w:szCs w:val="18"/>
        </w:rPr>
        <w:t xml:space="preserve"> and to process an appropriate refund for all Participants.</w:t>
      </w:r>
    </w:p>
    <w:p w14:paraId="67612068" w14:textId="77777777" w:rsidR="00751FA7" w:rsidRPr="00FA4987" w:rsidRDefault="00956B52" w:rsidP="00FC5FC5">
      <w:pPr>
        <w:numPr>
          <w:ilvl w:val="0"/>
          <w:numId w:val="15"/>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's failure to exercise or enforce any right or provision of these Terms and Conditions shall not constitute a waiver of such right or provision.</w:t>
      </w:r>
    </w:p>
    <w:p w14:paraId="1425323D" w14:textId="77777777" w:rsidR="00751FA7" w:rsidRPr="00FA4987" w:rsidRDefault="00751FA7" w:rsidP="00FC5FC5">
      <w:pPr>
        <w:numPr>
          <w:ilvl w:val="0"/>
          <w:numId w:val="15"/>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Users agree that regardless of any statute or law to the contrary, any claim or cause of action arising out of or related to use of the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 xml:space="preserve"> or these Terms must be filed within thirty (30) days of such claim or cause of action arising or be forever barred.</w:t>
      </w:r>
    </w:p>
    <w:p w14:paraId="72051CAF" w14:textId="77777777" w:rsidR="00751FA7" w:rsidRPr="00FA4987" w:rsidRDefault="00751FA7" w:rsidP="00FC5FC5">
      <w:pPr>
        <w:numPr>
          <w:ilvl w:val="0"/>
          <w:numId w:val="15"/>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 xml:space="preserve">These Terms and Conditions, including all terms, conditions, and policies that are incorporated herein by reference, constitute the entire agreement between the User(s) and </w:t>
      </w:r>
      <w:r w:rsidR="00956B52">
        <w:rPr>
          <w:rFonts w:ascii="Arial" w:eastAsia="Times New Roman" w:hAnsi="Arial" w:cs="Arial"/>
          <w:color w:val="4A4A4A"/>
          <w:sz w:val="18"/>
          <w:szCs w:val="18"/>
        </w:rPr>
        <w:t>ACL</w:t>
      </w:r>
      <w:r w:rsidRPr="00FA4987">
        <w:rPr>
          <w:rFonts w:ascii="Arial" w:eastAsia="Times New Roman" w:hAnsi="Arial" w:cs="Arial"/>
          <w:color w:val="4A4A4A"/>
          <w:sz w:val="18"/>
          <w:szCs w:val="18"/>
        </w:rPr>
        <w:t>.</w:t>
      </w:r>
    </w:p>
    <w:p w14:paraId="492A4D33" w14:textId="77777777" w:rsidR="00751FA7" w:rsidRPr="00FA4987" w:rsidRDefault="00751FA7" w:rsidP="00FC5FC5">
      <w:pPr>
        <w:numPr>
          <w:ilvl w:val="0"/>
          <w:numId w:val="15"/>
        </w:numPr>
        <w:spacing w:after="0" w:line="375" w:lineRule="atLeast"/>
        <w:jc w:val="both"/>
        <w:textAlignment w:val="baseline"/>
        <w:rPr>
          <w:rFonts w:ascii="Arial" w:eastAsia="Times New Roman" w:hAnsi="Arial" w:cs="Arial"/>
          <w:color w:val="4A4A4A"/>
          <w:sz w:val="18"/>
          <w:szCs w:val="18"/>
        </w:rPr>
      </w:pPr>
      <w:r w:rsidRPr="00FA4987">
        <w:rPr>
          <w:rFonts w:ascii="Arial" w:eastAsia="Times New Roman" w:hAnsi="Arial" w:cs="Arial"/>
          <w:color w:val="4A4A4A"/>
          <w:sz w:val="18"/>
          <w:szCs w:val="18"/>
        </w:rPr>
        <w:t>If any part of these Terms and Conditions is determined to be indefinite, invalid, or otherwise unenforceable, the rest of these Terms and Conditions shall continue in full force.</w:t>
      </w:r>
    </w:p>
    <w:p w14:paraId="76E07F75" w14:textId="77777777" w:rsidR="00751FA7" w:rsidRPr="00FA4987" w:rsidRDefault="00956B52" w:rsidP="00FC5FC5">
      <w:pPr>
        <w:numPr>
          <w:ilvl w:val="0"/>
          <w:numId w:val="15"/>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reserves the right to moderate, restrict or ban the use of the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specifically to any User, or generally, in accordance with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's policy/policies from time to time, at its sole and absolute discretion and without any notice.</w:t>
      </w:r>
    </w:p>
    <w:p w14:paraId="1D8694DB" w14:textId="4A3CEDEA" w:rsidR="00751FA7" w:rsidRPr="00FA4987" w:rsidRDefault="00956B52" w:rsidP="00FC5FC5">
      <w:pPr>
        <w:numPr>
          <w:ilvl w:val="0"/>
          <w:numId w:val="15"/>
        </w:numPr>
        <w:spacing w:after="0" w:line="375" w:lineRule="atLeast"/>
        <w:jc w:val="both"/>
        <w:textAlignment w:val="baseline"/>
        <w:rPr>
          <w:rFonts w:ascii="Arial" w:eastAsia="Times New Roman" w:hAnsi="Arial" w:cs="Arial"/>
          <w:color w:val="4A4A4A"/>
          <w:sz w:val="18"/>
          <w:szCs w:val="18"/>
        </w:rPr>
      </w:pP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may, at its sole and absolute discretion, permanently close or temporarily suspend any </w:t>
      </w:r>
      <w:r>
        <w:rPr>
          <w:rFonts w:ascii="Arial" w:eastAsia="Times New Roman" w:hAnsi="Arial" w:cs="Arial"/>
          <w:color w:val="4A4A4A"/>
          <w:sz w:val="18"/>
          <w:szCs w:val="18"/>
        </w:rPr>
        <w:t>ACL</w:t>
      </w:r>
      <w:r w:rsidR="00751FA7" w:rsidRPr="00FA4987">
        <w:rPr>
          <w:rFonts w:ascii="Arial" w:eastAsia="Times New Roman" w:hAnsi="Arial" w:cs="Arial"/>
          <w:color w:val="4A4A4A"/>
          <w:sz w:val="18"/>
          <w:szCs w:val="18"/>
        </w:rPr>
        <w:t xml:space="preserve"> Services (including any </w:t>
      </w:r>
      <w:r w:rsidR="00423612">
        <w:rPr>
          <w:rFonts w:ascii="Arial" w:eastAsia="Times New Roman" w:hAnsi="Arial" w:cs="Arial"/>
          <w:color w:val="4A4A4A"/>
          <w:sz w:val="18"/>
          <w:szCs w:val="18"/>
        </w:rPr>
        <w:t>League</w:t>
      </w:r>
      <w:r w:rsidR="00751FA7" w:rsidRPr="00FA4987">
        <w:rPr>
          <w:rFonts w:ascii="Arial" w:eastAsia="Times New Roman" w:hAnsi="Arial" w:cs="Arial"/>
          <w:color w:val="4A4A4A"/>
          <w:sz w:val="18"/>
          <w:szCs w:val="18"/>
        </w:rPr>
        <w:t>).</w:t>
      </w:r>
    </w:p>
    <w:p w14:paraId="4F095805" w14:textId="77777777" w:rsidR="00751FA7" w:rsidRDefault="00751FA7" w:rsidP="005F02B7">
      <w:pPr>
        <w:pBdr>
          <w:bottom w:val="single" w:sz="6" w:space="8" w:color="D7D7D7"/>
        </w:pBdr>
        <w:spacing w:after="150" w:line="375" w:lineRule="atLeast"/>
        <w:ind w:left="720"/>
        <w:textAlignment w:val="baseline"/>
      </w:pPr>
    </w:p>
    <w:sectPr w:rsidR="00751F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Pack by Diakov" w:date="2018-02-16T15:59:00Z" w:initials="RbD">
    <w:p w14:paraId="1F2B5858" w14:textId="77777777" w:rsidR="003C0E62" w:rsidRDefault="003C0E62">
      <w:pPr>
        <w:pStyle w:val="CommentText"/>
        <w:rPr>
          <w:rFonts w:ascii="Arial" w:eastAsia="Times New Roman" w:hAnsi="Arial" w:cs="Arial"/>
          <w:color w:val="4A4A4A"/>
          <w:sz w:val="18"/>
          <w:szCs w:val="18"/>
        </w:rPr>
      </w:pPr>
      <w:r>
        <w:rPr>
          <w:rStyle w:val="CommentReference"/>
        </w:rPr>
        <w:annotationRef/>
      </w:r>
      <w:r>
        <w:t xml:space="preserve">We need to add </w:t>
      </w:r>
      <w:r w:rsidRPr="00F22928">
        <w:rPr>
          <w:rFonts w:ascii="Arial" w:eastAsia="Times New Roman" w:hAnsi="Arial" w:cs="Arial"/>
          <w:color w:val="4A4A4A"/>
          <w:sz w:val="18"/>
          <w:szCs w:val="18"/>
          <w:highlight w:val="yellow"/>
        </w:rPr>
        <w:t xml:space="preserve">or any other source of notification i.e. </w:t>
      </w:r>
      <w:proofErr w:type="spellStart"/>
      <w:r w:rsidRPr="00F22928">
        <w:rPr>
          <w:rFonts w:ascii="Arial" w:eastAsia="Times New Roman" w:hAnsi="Arial" w:cs="Arial"/>
          <w:color w:val="4A4A4A"/>
          <w:sz w:val="18"/>
          <w:szCs w:val="18"/>
          <w:highlight w:val="yellow"/>
        </w:rPr>
        <w:t>sms</w:t>
      </w:r>
      <w:proofErr w:type="spellEnd"/>
      <w:r w:rsidRPr="00F22928">
        <w:rPr>
          <w:rFonts w:ascii="Arial" w:eastAsia="Times New Roman" w:hAnsi="Arial" w:cs="Arial"/>
          <w:color w:val="4A4A4A"/>
          <w:sz w:val="18"/>
          <w:szCs w:val="18"/>
          <w:highlight w:val="yellow"/>
        </w:rPr>
        <w:t xml:space="preserve"> </w:t>
      </w:r>
      <w:proofErr w:type="spellStart"/>
      <w:r w:rsidRPr="00F22928">
        <w:rPr>
          <w:rFonts w:ascii="Arial" w:eastAsia="Times New Roman" w:hAnsi="Arial" w:cs="Arial"/>
          <w:color w:val="4A4A4A"/>
          <w:sz w:val="18"/>
          <w:szCs w:val="18"/>
          <w:highlight w:val="yellow"/>
        </w:rPr>
        <w:t>etc</w:t>
      </w:r>
      <w:proofErr w:type="spellEnd"/>
    </w:p>
    <w:p w14:paraId="026D47B9" w14:textId="07AD51E4" w:rsidR="003C0E62" w:rsidRDefault="003C0E62">
      <w:pPr>
        <w:pStyle w:val="CommentText"/>
      </w:pPr>
    </w:p>
  </w:comment>
  <w:comment w:id="1" w:author="Syed Mohammed Mohiuddin" w:date="2018-02-16T18:04:00Z" w:initials="SMM">
    <w:p w14:paraId="4B1CE69C" w14:textId="4169DB01" w:rsidR="00366A47" w:rsidRDefault="00366A47">
      <w:pPr>
        <w:pStyle w:val="CommentText"/>
      </w:pPr>
      <w:r>
        <w:rPr>
          <w:rStyle w:val="CommentReference"/>
        </w:rPr>
        <w:annotationRef/>
      </w:r>
      <w:r>
        <w:t>OK.</w:t>
      </w:r>
    </w:p>
  </w:comment>
  <w:comment w:id="2" w:author="RePack by Diakov" w:date="2018-02-16T16:01:00Z" w:initials="RbD">
    <w:p w14:paraId="5CE8EA81" w14:textId="3C032768" w:rsidR="003C0E62" w:rsidRDefault="003C0E62">
      <w:pPr>
        <w:pStyle w:val="CommentText"/>
      </w:pPr>
      <w:r>
        <w:rPr>
          <w:rStyle w:val="CommentReference"/>
        </w:rPr>
        <w:annotationRef/>
      </w:r>
      <w:r>
        <w:t>What are the user content</w:t>
      </w:r>
    </w:p>
  </w:comment>
  <w:comment w:id="3" w:author="RePack by Diakov" w:date="2018-02-16T16:04:00Z" w:initials="RbD">
    <w:p w14:paraId="2003EA60" w14:textId="15D92892" w:rsidR="003C0E62" w:rsidRDefault="003C0E62">
      <w:pPr>
        <w:pStyle w:val="CommentText"/>
      </w:pPr>
      <w:r>
        <w:rPr>
          <w:rStyle w:val="CommentReference"/>
        </w:rPr>
        <w:annotationRef/>
      </w:r>
      <w:r>
        <w:t>We need clarity</w:t>
      </w:r>
    </w:p>
  </w:comment>
  <w:comment w:id="4" w:author="RePack by Diakov" w:date="2018-02-16T16:07:00Z" w:initials="RbD">
    <w:p w14:paraId="46F61566" w14:textId="2E7918E7" w:rsidR="003C0E62" w:rsidRDefault="003C0E62">
      <w:pPr>
        <w:pStyle w:val="CommentText"/>
      </w:pPr>
      <w:r>
        <w:rPr>
          <w:rStyle w:val="CommentReference"/>
        </w:rPr>
        <w:annotationRef/>
      </w:r>
      <w:r>
        <w:t>Where is the policy</w:t>
      </w:r>
    </w:p>
  </w:comment>
  <w:comment w:id="5" w:author="Syed Mohammed Mohiuddin" w:date="2018-02-17T15:02:00Z" w:initials="SMM">
    <w:p w14:paraId="611F9BBA" w14:textId="1FF4471A" w:rsidR="0097466C" w:rsidRDefault="0097466C">
      <w:pPr>
        <w:pStyle w:val="CommentText"/>
      </w:pPr>
      <w:r>
        <w:rPr>
          <w:rStyle w:val="CommentReference"/>
        </w:rPr>
        <w:annotationRef/>
      </w:r>
      <w:r>
        <w:t>Can be removed in absence of such a policy.</w:t>
      </w:r>
    </w:p>
  </w:comment>
  <w:comment w:id="6" w:author="RePack by Diakov" w:date="2018-02-16T16:07:00Z" w:initials="RbD">
    <w:p w14:paraId="76BD26EA" w14:textId="53EA7718" w:rsidR="003C0E62" w:rsidRDefault="003C0E62">
      <w:pPr>
        <w:pStyle w:val="CommentText"/>
      </w:pPr>
      <w:r>
        <w:rPr>
          <w:rStyle w:val="CommentReference"/>
        </w:rPr>
        <w:annotationRef/>
      </w:r>
      <w:r>
        <w:t>Clarity required</w:t>
      </w:r>
    </w:p>
  </w:comment>
  <w:comment w:id="7" w:author="RePack by Diakov" w:date="2018-02-16T16:09:00Z" w:initials="RbD">
    <w:p w14:paraId="18F1914B" w14:textId="28463834" w:rsidR="003C0E62" w:rsidRDefault="003C0E62">
      <w:pPr>
        <w:pStyle w:val="CommentText"/>
      </w:pPr>
      <w:r>
        <w:rPr>
          <w:rStyle w:val="CommentReference"/>
        </w:rPr>
        <w:annotationRef/>
      </w:r>
      <w:r>
        <w:t xml:space="preserve">Add SMS </w:t>
      </w:r>
      <w:proofErr w:type="spellStart"/>
      <w:r>
        <w:t>etc</w:t>
      </w:r>
      <w:proofErr w:type="spellEnd"/>
    </w:p>
  </w:comment>
  <w:comment w:id="8" w:author="RePack by Diakov" w:date="2018-02-16T16:08:00Z" w:initials="RbD">
    <w:p w14:paraId="2A1C148A" w14:textId="2753BFF7" w:rsidR="003C0E62" w:rsidRDefault="003C0E62">
      <w:pPr>
        <w:pStyle w:val="CommentText"/>
      </w:pPr>
      <w:r>
        <w:rPr>
          <w:rStyle w:val="CommentReference"/>
        </w:rPr>
        <w:annotationRef/>
      </w:r>
      <w:r>
        <w:t>Please add sponsor</w:t>
      </w:r>
    </w:p>
  </w:comment>
  <w:comment w:id="9" w:author="RePack by Diakov" w:date="2018-02-16T16:10:00Z" w:initials="RbD">
    <w:p w14:paraId="4219BA9C" w14:textId="03C37FBF" w:rsidR="001B15C8" w:rsidRDefault="001B15C8">
      <w:pPr>
        <w:pStyle w:val="CommentText"/>
      </w:pPr>
      <w:r>
        <w:rPr>
          <w:rStyle w:val="CommentReference"/>
        </w:rPr>
        <w:annotationRef/>
      </w:r>
      <w:r>
        <w:t>Please add</w:t>
      </w:r>
    </w:p>
  </w:comment>
  <w:comment w:id="10" w:author="Syed Mohammed Mohiuddin" w:date="2018-02-17T13:41:00Z" w:initials="SMM">
    <w:p w14:paraId="7E889526" w14:textId="0F655DCA" w:rsidR="00D26064" w:rsidRDefault="00D26064">
      <w:pPr>
        <w:pStyle w:val="CommentText"/>
      </w:pPr>
      <w:r>
        <w:rPr>
          <w:rStyle w:val="CommentReference"/>
        </w:rPr>
        <w:annotationRef/>
      </w:r>
      <w:r>
        <w:t xml:space="preserve">Ali &amp; Associates: </w:t>
      </w:r>
      <w:proofErr w:type="spellStart"/>
      <w:r>
        <w:t>Pls</w:t>
      </w:r>
      <w:proofErr w:type="spellEnd"/>
      <w:r>
        <w:t xml:space="preserve"> advise</w:t>
      </w:r>
    </w:p>
  </w:comment>
  <w:comment w:id="11" w:author="RePack by Diakov" w:date="2018-02-16T16:13:00Z" w:initials="RbD">
    <w:p w14:paraId="7E0879C1" w14:textId="30ADC2DC" w:rsidR="001B15C8" w:rsidRDefault="001B15C8">
      <w:pPr>
        <w:pStyle w:val="CommentText"/>
      </w:pPr>
      <w:r>
        <w:rPr>
          <w:rStyle w:val="CommentReference"/>
        </w:rPr>
        <w:annotationRef/>
      </w:r>
      <w:r>
        <w:t>Please remove</w:t>
      </w:r>
    </w:p>
  </w:comment>
  <w:comment w:id="12" w:author="RePack by Diakov" w:date="2018-02-16T16:14:00Z" w:initials="RbD">
    <w:p w14:paraId="15193B34" w14:textId="36539625" w:rsidR="001B15C8" w:rsidRDefault="001B15C8">
      <w:pPr>
        <w:pStyle w:val="CommentText"/>
      </w:pPr>
      <w:r>
        <w:rPr>
          <w:rStyle w:val="CommentReference"/>
        </w:rPr>
        <w:annotationRef/>
      </w:r>
      <w:r>
        <w:t>How will determine the age</w:t>
      </w:r>
    </w:p>
  </w:comment>
  <w:comment w:id="13" w:author="Syed Mohammed Mohiuddin" w:date="2018-02-17T13:40:00Z" w:initials="SMM">
    <w:p w14:paraId="6548B60B" w14:textId="317CA6FA" w:rsidR="00D26064" w:rsidRDefault="00D26064">
      <w:pPr>
        <w:pStyle w:val="CommentText"/>
      </w:pPr>
      <w:r>
        <w:rPr>
          <w:rStyle w:val="CommentReference"/>
        </w:rPr>
        <w:annotationRef/>
      </w:r>
    </w:p>
  </w:comment>
  <w:comment w:id="30" w:author="RePack by Diakov" w:date="2018-02-16T16:15:00Z" w:initials="RbD">
    <w:p w14:paraId="3FB3D199" w14:textId="7AAC8A35" w:rsidR="001B15C8" w:rsidRDefault="001B15C8">
      <w:pPr>
        <w:pStyle w:val="CommentText"/>
      </w:pPr>
      <w:r>
        <w:rPr>
          <w:rStyle w:val="CommentReference"/>
        </w:rPr>
        <w:annotationRef/>
      </w:r>
      <w:r>
        <w:t xml:space="preserve">Please </w:t>
      </w:r>
      <w:proofErr w:type="spellStart"/>
      <w:r>
        <w:t>reomve</w:t>
      </w:r>
      <w:proofErr w:type="spellEnd"/>
    </w:p>
  </w:comment>
  <w:comment w:id="31" w:author="RePack by Diakov" w:date="2018-02-16T16:16:00Z" w:initials="RbD">
    <w:p w14:paraId="483EFC3A" w14:textId="64C1DA80" w:rsidR="001B15C8" w:rsidRDefault="001B15C8">
      <w:pPr>
        <w:pStyle w:val="CommentText"/>
      </w:pPr>
      <w:r>
        <w:rPr>
          <w:rStyle w:val="CommentReference"/>
        </w:rPr>
        <w:annotationRef/>
      </w:r>
      <w:r>
        <w:t>Please remove</w:t>
      </w:r>
    </w:p>
  </w:comment>
  <w:comment w:id="36" w:author="Syed Mohammed Mohiuddin" w:date="2019-05-15T14:04:00Z" w:initials="SMM">
    <w:p w14:paraId="5ECC5E11" w14:textId="61419DFF" w:rsidR="00803E4A" w:rsidRDefault="00803E4A">
      <w:pPr>
        <w:pStyle w:val="CommentText"/>
      </w:pPr>
      <w:r>
        <w:rPr>
          <w:rStyle w:val="CommentReference"/>
        </w:rPr>
        <w:annotationRef/>
      </w:r>
      <w:r w:rsidR="000C5347">
        <w:rPr>
          <w:noProof/>
        </w:rPr>
        <w:t>Please add regulations or legislations if any or else this point maybe removed.</w:t>
      </w:r>
    </w:p>
  </w:comment>
  <w:comment w:id="310" w:author="RePack by Diakov" w:date="2018-02-16T16:18:00Z" w:initials="RbD">
    <w:p w14:paraId="1A4EC809" w14:textId="0EDF5171" w:rsidR="001B15C8" w:rsidRDefault="001B15C8">
      <w:pPr>
        <w:pStyle w:val="CommentText"/>
      </w:pPr>
      <w:r>
        <w:rPr>
          <w:rStyle w:val="CommentReference"/>
        </w:rPr>
        <w:annotationRef/>
      </w:r>
      <w:r>
        <w:t>Please add Sponsor</w:t>
      </w:r>
    </w:p>
  </w:comment>
  <w:comment w:id="311" w:author="RePack by Diakov" w:date="2018-02-16T16:19:00Z" w:initials="RbD">
    <w:p w14:paraId="1ED77476" w14:textId="58C7D06E" w:rsidR="001B15C8" w:rsidRDefault="001B15C8">
      <w:pPr>
        <w:pStyle w:val="CommentText"/>
      </w:pPr>
      <w:r>
        <w:rPr>
          <w:rStyle w:val="CommentReference"/>
        </w:rPr>
        <w:annotationRef/>
      </w:r>
      <w:r>
        <w:t>Please add</w:t>
      </w:r>
    </w:p>
  </w:comment>
  <w:comment w:id="312" w:author="RePack by Diakov" w:date="2018-02-16T16:21:00Z" w:initials="RbD">
    <w:p w14:paraId="39E38FC1" w14:textId="4F75F5DC" w:rsidR="00144D0B" w:rsidRDefault="00144D0B">
      <w:pPr>
        <w:pStyle w:val="CommentText"/>
      </w:pPr>
      <w:r>
        <w:rPr>
          <w:rStyle w:val="CommentReference"/>
        </w:rPr>
        <w:annotationRef/>
      </w:r>
      <w:r>
        <w:t>Add Sponsor</w:t>
      </w:r>
    </w:p>
  </w:comment>
  <w:comment w:id="313" w:author="RePack by Diakov" w:date="2018-02-16T16:21:00Z" w:initials="RbD">
    <w:p w14:paraId="0B92BD2E" w14:textId="499593B2" w:rsidR="00144D0B" w:rsidRDefault="00144D0B">
      <w:pPr>
        <w:pStyle w:val="CommentText"/>
      </w:pPr>
      <w:r>
        <w:rPr>
          <w:rStyle w:val="CommentReference"/>
        </w:rPr>
        <w:annotationRef/>
      </w:r>
      <w:r>
        <w:t>Add Sponsor</w:t>
      </w:r>
    </w:p>
  </w:comment>
  <w:comment w:id="314" w:author="RePack by Diakov" w:date="2018-02-16T16:23:00Z" w:initials="RbD">
    <w:p w14:paraId="0A4FE112" w14:textId="31247262" w:rsidR="00144D0B" w:rsidRDefault="00144D0B">
      <w:pPr>
        <w:pStyle w:val="CommentText"/>
      </w:pPr>
      <w:r>
        <w:rPr>
          <w:rStyle w:val="CommentReference"/>
        </w:rPr>
        <w:annotationRef/>
      </w:r>
      <w:r>
        <w:t xml:space="preserve">We don’t have </w:t>
      </w:r>
      <w:proofErr w:type="spellStart"/>
      <w:r>
        <w:t>facebook</w:t>
      </w:r>
      <w:proofErr w:type="spellEnd"/>
      <w:r>
        <w:t xml:space="preserve"> page as of now. </w:t>
      </w:r>
      <w:proofErr w:type="spellStart"/>
      <w:r>
        <w:t>Its</w:t>
      </w:r>
      <w:proofErr w:type="spellEnd"/>
      <w:r>
        <w:t xml:space="preserve"> in development phase</w:t>
      </w:r>
    </w:p>
  </w:comment>
  <w:comment w:id="315" w:author="Syed Mohammed Mohiuddin" w:date="2018-02-16T18:16:00Z" w:initials="SMM">
    <w:p w14:paraId="29D36700" w14:textId="1978CCD1" w:rsidR="00671678" w:rsidRDefault="00671678">
      <w:pPr>
        <w:pStyle w:val="CommentText"/>
      </w:pPr>
      <w:r>
        <w:rPr>
          <w:rStyle w:val="CommentReference"/>
        </w:rPr>
        <w:annotationRef/>
      </w:r>
      <w:r>
        <w:t xml:space="preserve">It will be </w:t>
      </w:r>
      <w:proofErr w:type="spellStart"/>
      <w:r>
        <w:t>Apni</w:t>
      </w:r>
      <w:proofErr w:type="spellEnd"/>
      <w:r>
        <w:t xml:space="preserve"> Cricket League </w:t>
      </w:r>
      <w:proofErr w:type="spellStart"/>
      <w:r>
        <w:t>facebook</w:t>
      </w:r>
      <w:proofErr w:type="spellEnd"/>
      <w:r>
        <w:t xml:space="preserve"> page. That is being managed by sponsor (JS Bank).</w:t>
      </w:r>
    </w:p>
  </w:comment>
  <w:comment w:id="316" w:author="RePack by Diakov" w:date="2018-02-16T16:24:00Z" w:initials="RbD">
    <w:p w14:paraId="13CC43CA" w14:textId="322948CF" w:rsidR="00144D0B" w:rsidRDefault="00144D0B">
      <w:pPr>
        <w:pStyle w:val="CommentText"/>
      </w:pPr>
      <w:r>
        <w:rPr>
          <w:rStyle w:val="CommentReference"/>
        </w:rPr>
        <w:annotationRef/>
      </w:r>
      <w:r>
        <w:t>Add Sponsor</w:t>
      </w:r>
    </w:p>
  </w:comment>
  <w:comment w:id="317" w:author="RePack by Diakov" w:date="2018-02-16T16:25:00Z" w:initials="RbD">
    <w:p w14:paraId="1778BCD7" w14:textId="7D9FD640" w:rsidR="00144D0B" w:rsidRDefault="00144D0B">
      <w:pPr>
        <w:pStyle w:val="CommentText"/>
      </w:pPr>
      <w:r>
        <w:rPr>
          <w:rStyle w:val="CommentReference"/>
        </w:rPr>
        <w:annotationRef/>
      </w:r>
      <w:r>
        <w:t>Add Sponsor</w:t>
      </w:r>
    </w:p>
  </w:comment>
  <w:comment w:id="318" w:author="RePack by Diakov" w:date="2018-02-16T16:26:00Z" w:initials="RbD">
    <w:p w14:paraId="497A2A8F" w14:textId="447D82E9" w:rsidR="00144D0B" w:rsidRDefault="00144D0B">
      <w:pPr>
        <w:pStyle w:val="CommentText"/>
      </w:pPr>
      <w:r>
        <w:rPr>
          <w:rStyle w:val="CommentReference"/>
        </w:rPr>
        <w:annotationRef/>
      </w:r>
      <w:r>
        <w:t>Add sponsor</w:t>
      </w:r>
    </w:p>
  </w:comment>
  <w:comment w:id="319" w:author="RePack by Diakov" w:date="2018-02-16T16:26:00Z" w:initials="RbD">
    <w:p w14:paraId="6950F5C5" w14:textId="0878D481" w:rsidR="00144D0B" w:rsidRDefault="00144D0B">
      <w:pPr>
        <w:pStyle w:val="CommentText"/>
      </w:pPr>
      <w:r>
        <w:rPr>
          <w:rStyle w:val="CommentReference"/>
        </w:rPr>
        <w:annotationRef/>
      </w:r>
      <w:r>
        <w:t>Add sponsor</w:t>
      </w:r>
    </w:p>
  </w:comment>
  <w:comment w:id="320" w:author="RePack by Diakov" w:date="2018-02-16T16:27:00Z" w:initials="RbD">
    <w:p w14:paraId="3C60CD86" w14:textId="28B18E6D" w:rsidR="00144D0B" w:rsidRDefault="00144D0B">
      <w:pPr>
        <w:pStyle w:val="CommentText"/>
      </w:pPr>
      <w:r>
        <w:rPr>
          <w:rStyle w:val="CommentReference"/>
        </w:rPr>
        <w:annotationRef/>
      </w:r>
      <w:r>
        <w:t>Add Sponsor</w:t>
      </w:r>
    </w:p>
  </w:comment>
  <w:comment w:id="321" w:author="RePack by Diakov" w:date="2018-02-16T16:27:00Z" w:initials="RbD">
    <w:p w14:paraId="419D51A4" w14:textId="1CF8DAC5" w:rsidR="00144D0B" w:rsidRDefault="00144D0B">
      <w:pPr>
        <w:pStyle w:val="CommentText"/>
      </w:pPr>
      <w:r>
        <w:rPr>
          <w:rStyle w:val="CommentReference"/>
        </w:rPr>
        <w:annotationRef/>
      </w:r>
      <w:r>
        <w:t>Add Sponsor</w:t>
      </w:r>
    </w:p>
  </w:comment>
  <w:comment w:id="322" w:author="RePack by Diakov" w:date="2018-02-16T16:28:00Z" w:initials="RbD">
    <w:p w14:paraId="60D0A162" w14:textId="3852FE5B" w:rsidR="00144D0B" w:rsidRDefault="00144D0B">
      <w:pPr>
        <w:pStyle w:val="CommentText"/>
      </w:pPr>
      <w:r>
        <w:rPr>
          <w:rStyle w:val="CommentReference"/>
        </w:rPr>
        <w:annotationRef/>
      </w:r>
      <w:r>
        <w:t>Add Sponsor</w:t>
      </w:r>
    </w:p>
  </w:comment>
  <w:comment w:id="323" w:author="RePack by Diakov" w:date="2018-02-16T16:30:00Z" w:initials="RbD">
    <w:p w14:paraId="15CAE1E2" w14:textId="278E1A5B" w:rsidR="0000710F" w:rsidRDefault="0000710F">
      <w:pPr>
        <w:pStyle w:val="CommentText"/>
      </w:pPr>
      <w:r>
        <w:rPr>
          <w:rStyle w:val="CommentReference"/>
        </w:rPr>
        <w:annotationRef/>
      </w:r>
      <w:r>
        <w:t>Add Sponsor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D47B9" w15:done="0"/>
  <w15:commentEx w15:paraId="4B1CE69C" w15:paraIdParent="026D47B9" w15:done="0"/>
  <w15:commentEx w15:paraId="5CE8EA81" w15:done="0"/>
  <w15:commentEx w15:paraId="2003EA60" w15:done="0"/>
  <w15:commentEx w15:paraId="46F61566" w15:done="0"/>
  <w15:commentEx w15:paraId="611F9BBA" w15:paraIdParent="46F61566" w15:done="0"/>
  <w15:commentEx w15:paraId="76BD26EA" w15:done="0"/>
  <w15:commentEx w15:paraId="18F1914B" w15:done="0"/>
  <w15:commentEx w15:paraId="2A1C148A" w15:done="0"/>
  <w15:commentEx w15:paraId="4219BA9C" w15:done="0"/>
  <w15:commentEx w15:paraId="7E889526" w15:paraIdParent="4219BA9C" w15:done="0"/>
  <w15:commentEx w15:paraId="7E0879C1" w15:done="0"/>
  <w15:commentEx w15:paraId="15193B34" w15:done="0"/>
  <w15:commentEx w15:paraId="6548B60B" w15:paraIdParent="15193B34" w15:done="0"/>
  <w15:commentEx w15:paraId="3FB3D199" w15:done="0"/>
  <w15:commentEx w15:paraId="483EFC3A" w15:done="0"/>
  <w15:commentEx w15:paraId="5ECC5E11" w15:done="0"/>
  <w15:commentEx w15:paraId="1A4EC809" w15:done="0"/>
  <w15:commentEx w15:paraId="1ED77476" w15:done="0"/>
  <w15:commentEx w15:paraId="39E38FC1" w15:done="0"/>
  <w15:commentEx w15:paraId="0B92BD2E" w15:done="0"/>
  <w15:commentEx w15:paraId="0A4FE112" w15:done="0"/>
  <w15:commentEx w15:paraId="29D36700" w15:paraIdParent="0A4FE112" w15:done="0"/>
  <w15:commentEx w15:paraId="13CC43CA" w15:done="0"/>
  <w15:commentEx w15:paraId="1778BCD7" w15:done="0"/>
  <w15:commentEx w15:paraId="497A2A8F" w15:done="0"/>
  <w15:commentEx w15:paraId="6950F5C5" w15:done="0"/>
  <w15:commentEx w15:paraId="3C60CD86" w15:done="0"/>
  <w15:commentEx w15:paraId="419D51A4" w15:done="0"/>
  <w15:commentEx w15:paraId="60D0A162" w15:done="0"/>
  <w15:commentEx w15:paraId="15CAE1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6F64"/>
    <w:multiLevelType w:val="multilevel"/>
    <w:tmpl w:val="5728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6720D"/>
    <w:multiLevelType w:val="multilevel"/>
    <w:tmpl w:val="6E1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06AFF"/>
    <w:multiLevelType w:val="multilevel"/>
    <w:tmpl w:val="0C7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56DAA"/>
    <w:multiLevelType w:val="multilevel"/>
    <w:tmpl w:val="B2DE6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E7DC7"/>
    <w:multiLevelType w:val="multilevel"/>
    <w:tmpl w:val="F86C05A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F4426"/>
    <w:multiLevelType w:val="multilevel"/>
    <w:tmpl w:val="57109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302CC"/>
    <w:multiLevelType w:val="multilevel"/>
    <w:tmpl w:val="DF60072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330BDB"/>
    <w:multiLevelType w:val="multilevel"/>
    <w:tmpl w:val="FED2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062F77"/>
    <w:multiLevelType w:val="multilevel"/>
    <w:tmpl w:val="54C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17AD8"/>
    <w:multiLevelType w:val="multilevel"/>
    <w:tmpl w:val="FC5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DD1871"/>
    <w:multiLevelType w:val="multilevel"/>
    <w:tmpl w:val="9DF2B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622044"/>
    <w:multiLevelType w:val="multilevel"/>
    <w:tmpl w:val="3076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1C446C"/>
    <w:multiLevelType w:val="multilevel"/>
    <w:tmpl w:val="5E82130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9B1319"/>
    <w:multiLevelType w:val="multilevel"/>
    <w:tmpl w:val="BC70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4579BB"/>
    <w:multiLevelType w:val="multilevel"/>
    <w:tmpl w:val="B0588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0E1096"/>
    <w:multiLevelType w:val="multilevel"/>
    <w:tmpl w:val="16BA5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1C4C52"/>
    <w:multiLevelType w:val="multilevel"/>
    <w:tmpl w:val="6D68A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153419"/>
    <w:multiLevelType w:val="multilevel"/>
    <w:tmpl w:val="E2D2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4741C3"/>
    <w:multiLevelType w:val="multilevel"/>
    <w:tmpl w:val="21C6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2736DB"/>
    <w:multiLevelType w:val="multilevel"/>
    <w:tmpl w:val="56E8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8"/>
  </w:num>
  <w:num w:numId="4">
    <w:abstractNumId w:val="5"/>
  </w:num>
  <w:num w:numId="5">
    <w:abstractNumId w:val="16"/>
  </w:num>
  <w:num w:numId="6">
    <w:abstractNumId w:val="10"/>
  </w:num>
  <w:num w:numId="7">
    <w:abstractNumId w:val="15"/>
  </w:num>
  <w:num w:numId="8">
    <w:abstractNumId w:val="13"/>
  </w:num>
  <w:num w:numId="9">
    <w:abstractNumId w:val="8"/>
  </w:num>
  <w:num w:numId="10">
    <w:abstractNumId w:val="19"/>
  </w:num>
  <w:num w:numId="11">
    <w:abstractNumId w:val="3"/>
  </w:num>
  <w:num w:numId="12">
    <w:abstractNumId w:val="1"/>
  </w:num>
  <w:num w:numId="13">
    <w:abstractNumId w:val="2"/>
  </w:num>
  <w:num w:numId="14">
    <w:abstractNumId w:val="17"/>
  </w:num>
  <w:num w:numId="15">
    <w:abstractNumId w:val="9"/>
  </w:num>
  <w:num w:numId="16">
    <w:abstractNumId w:val="0"/>
  </w:num>
  <w:num w:numId="17">
    <w:abstractNumId w:val="7"/>
  </w:num>
  <w:num w:numId="18">
    <w:abstractNumId w:val="6"/>
  </w:num>
  <w:num w:numId="19">
    <w:abstractNumId w:val="4"/>
  </w:num>
  <w:num w:numId="20">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Pack by Diakov">
    <w15:presenceInfo w15:providerId="None" w15:userId="RePack by Diakov"/>
  </w15:person>
  <w15:person w15:author="Syed Mohammed Mohiuddin">
    <w15:presenceInfo w15:providerId="AD" w15:userId="S-1-5-21-923125726-1053979357-4163456429-9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A7"/>
    <w:rsid w:val="0000710F"/>
    <w:rsid w:val="00091387"/>
    <w:rsid w:val="000C5347"/>
    <w:rsid w:val="00144D0B"/>
    <w:rsid w:val="0014555B"/>
    <w:rsid w:val="001543B5"/>
    <w:rsid w:val="00155E8F"/>
    <w:rsid w:val="001B15C8"/>
    <w:rsid w:val="001B2286"/>
    <w:rsid w:val="00256214"/>
    <w:rsid w:val="0025707D"/>
    <w:rsid w:val="0028024F"/>
    <w:rsid w:val="002B2C99"/>
    <w:rsid w:val="002E4F00"/>
    <w:rsid w:val="002F5B82"/>
    <w:rsid w:val="0032154C"/>
    <w:rsid w:val="00334A62"/>
    <w:rsid w:val="00366A47"/>
    <w:rsid w:val="00383861"/>
    <w:rsid w:val="003C0E62"/>
    <w:rsid w:val="00423612"/>
    <w:rsid w:val="00490D6B"/>
    <w:rsid w:val="004921B4"/>
    <w:rsid w:val="004D6B09"/>
    <w:rsid w:val="004F1773"/>
    <w:rsid w:val="00573777"/>
    <w:rsid w:val="005F02B7"/>
    <w:rsid w:val="0066352B"/>
    <w:rsid w:val="00671678"/>
    <w:rsid w:val="006744DF"/>
    <w:rsid w:val="006A5B89"/>
    <w:rsid w:val="006D45AA"/>
    <w:rsid w:val="00700830"/>
    <w:rsid w:val="007503C4"/>
    <w:rsid w:val="00751FA7"/>
    <w:rsid w:val="00803E4A"/>
    <w:rsid w:val="008127D2"/>
    <w:rsid w:val="00863AC3"/>
    <w:rsid w:val="00875CF2"/>
    <w:rsid w:val="0088271A"/>
    <w:rsid w:val="0093005F"/>
    <w:rsid w:val="00956B52"/>
    <w:rsid w:val="0097466C"/>
    <w:rsid w:val="00A2044F"/>
    <w:rsid w:val="00AC42CB"/>
    <w:rsid w:val="00B00EC6"/>
    <w:rsid w:val="00BB62C9"/>
    <w:rsid w:val="00C12DA9"/>
    <w:rsid w:val="00C460CA"/>
    <w:rsid w:val="00C52964"/>
    <w:rsid w:val="00C77F56"/>
    <w:rsid w:val="00C80C07"/>
    <w:rsid w:val="00CF177A"/>
    <w:rsid w:val="00D20287"/>
    <w:rsid w:val="00D26064"/>
    <w:rsid w:val="00DA264F"/>
    <w:rsid w:val="00E46DFB"/>
    <w:rsid w:val="00ED0CD3"/>
    <w:rsid w:val="00F00861"/>
    <w:rsid w:val="00F40C0E"/>
    <w:rsid w:val="00FC5FC5"/>
    <w:rsid w:val="00FE4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BFFF"/>
  <w15:chartTrackingRefBased/>
  <w15:docId w15:val="{D189BA50-D1BF-4D1E-9BD3-B63770FB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7D2"/>
    <w:pPr>
      <w:spacing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8127D2"/>
    <w:rPr>
      <w:rFonts w:ascii="Times New Roman" w:hAnsi="Times New Roman" w:cs="Times New Roman"/>
      <w:sz w:val="26"/>
      <w:szCs w:val="26"/>
    </w:rPr>
  </w:style>
  <w:style w:type="character" w:styleId="CommentReference">
    <w:name w:val="annotation reference"/>
    <w:basedOn w:val="DefaultParagraphFont"/>
    <w:uiPriority w:val="99"/>
    <w:semiHidden/>
    <w:unhideWhenUsed/>
    <w:rsid w:val="008127D2"/>
    <w:rPr>
      <w:sz w:val="16"/>
      <w:szCs w:val="16"/>
    </w:rPr>
  </w:style>
  <w:style w:type="paragraph" w:styleId="CommentText">
    <w:name w:val="annotation text"/>
    <w:basedOn w:val="Normal"/>
    <w:link w:val="CommentTextChar"/>
    <w:uiPriority w:val="99"/>
    <w:semiHidden/>
    <w:unhideWhenUsed/>
    <w:rsid w:val="008127D2"/>
    <w:pPr>
      <w:spacing w:line="240" w:lineRule="auto"/>
    </w:pPr>
    <w:rPr>
      <w:sz w:val="20"/>
      <w:szCs w:val="20"/>
    </w:rPr>
  </w:style>
  <w:style w:type="character" w:customStyle="1" w:styleId="CommentTextChar">
    <w:name w:val="Comment Text Char"/>
    <w:basedOn w:val="DefaultParagraphFont"/>
    <w:link w:val="CommentText"/>
    <w:uiPriority w:val="99"/>
    <w:semiHidden/>
    <w:rsid w:val="008127D2"/>
    <w:rPr>
      <w:sz w:val="20"/>
      <w:szCs w:val="20"/>
    </w:rPr>
  </w:style>
  <w:style w:type="paragraph" w:styleId="CommentSubject">
    <w:name w:val="annotation subject"/>
    <w:basedOn w:val="CommentText"/>
    <w:next w:val="CommentText"/>
    <w:link w:val="CommentSubjectChar"/>
    <w:uiPriority w:val="99"/>
    <w:semiHidden/>
    <w:unhideWhenUsed/>
    <w:rsid w:val="008127D2"/>
    <w:rPr>
      <w:b/>
      <w:bCs/>
    </w:rPr>
  </w:style>
  <w:style w:type="character" w:customStyle="1" w:styleId="CommentSubjectChar">
    <w:name w:val="Comment Subject Char"/>
    <w:basedOn w:val="CommentTextChar"/>
    <w:link w:val="CommentSubject"/>
    <w:uiPriority w:val="99"/>
    <w:semiHidden/>
    <w:rsid w:val="008127D2"/>
    <w:rPr>
      <w:b/>
      <w:bCs/>
      <w:sz w:val="20"/>
      <w:szCs w:val="20"/>
    </w:rPr>
  </w:style>
  <w:style w:type="character" w:styleId="Hyperlink">
    <w:name w:val="Hyperlink"/>
    <w:basedOn w:val="DefaultParagraphFont"/>
    <w:uiPriority w:val="99"/>
    <w:unhideWhenUsed/>
    <w:rsid w:val="00490D6B"/>
    <w:rPr>
      <w:color w:val="0563C1" w:themeColor="hyperlink"/>
      <w:u w:val="single"/>
    </w:rPr>
  </w:style>
  <w:style w:type="character" w:customStyle="1" w:styleId="UnresolvedMention1">
    <w:name w:val="Unresolved Mention1"/>
    <w:basedOn w:val="DefaultParagraphFont"/>
    <w:uiPriority w:val="99"/>
    <w:semiHidden/>
    <w:unhideWhenUsed/>
    <w:rsid w:val="00490D6B"/>
    <w:rPr>
      <w:color w:val="808080"/>
      <w:shd w:val="clear" w:color="auto" w:fill="E6E6E6"/>
    </w:rPr>
  </w:style>
  <w:style w:type="character" w:styleId="Emphasis">
    <w:name w:val="Emphasis"/>
    <w:basedOn w:val="DefaultParagraphFont"/>
    <w:uiPriority w:val="20"/>
    <w:qFormat/>
    <w:rsid w:val="0093005F"/>
    <w:rPr>
      <w:i/>
      <w:iCs/>
    </w:rPr>
  </w:style>
  <w:style w:type="paragraph" w:styleId="Revision">
    <w:name w:val="Revision"/>
    <w:hidden/>
    <w:uiPriority w:val="99"/>
    <w:semiHidden/>
    <w:rsid w:val="00C460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5775">
      <w:bodyDiv w:val="1"/>
      <w:marLeft w:val="0"/>
      <w:marRight w:val="0"/>
      <w:marTop w:val="0"/>
      <w:marBottom w:val="0"/>
      <w:divBdr>
        <w:top w:val="none" w:sz="0" w:space="0" w:color="auto"/>
        <w:left w:val="none" w:sz="0" w:space="0" w:color="auto"/>
        <w:bottom w:val="none" w:sz="0" w:space="0" w:color="auto"/>
        <w:right w:val="none" w:sz="0" w:space="0" w:color="auto"/>
      </w:divBdr>
    </w:div>
    <w:div w:id="603615345">
      <w:bodyDiv w:val="1"/>
      <w:marLeft w:val="0"/>
      <w:marRight w:val="0"/>
      <w:marTop w:val="0"/>
      <w:marBottom w:val="0"/>
      <w:divBdr>
        <w:top w:val="none" w:sz="0" w:space="0" w:color="auto"/>
        <w:left w:val="none" w:sz="0" w:space="0" w:color="auto"/>
        <w:bottom w:val="none" w:sz="0" w:space="0" w:color="auto"/>
        <w:right w:val="none" w:sz="0" w:space="0" w:color="auto"/>
      </w:divBdr>
    </w:div>
    <w:div w:id="619343808">
      <w:bodyDiv w:val="1"/>
      <w:marLeft w:val="0"/>
      <w:marRight w:val="0"/>
      <w:marTop w:val="0"/>
      <w:marBottom w:val="0"/>
      <w:divBdr>
        <w:top w:val="none" w:sz="0" w:space="0" w:color="auto"/>
        <w:left w:val="none" w:sz="0" w:space="0" w:color="auto"/>
        <w:bottom w:val="none" w:sz="0" w:space="0" w:color="auto"/>
        <w:right w:val="none" w:sz="0" w:space="0" w:color="auto"/>
      </w:divBdr>
    </w:div>
    <w:div w:id="650064707">
      <w:bodyDiv w:val="1"/>
      <w:marLeft w:val="0"/>
      <w:marRight w:val="0"/>
      <w:marTop w:val="0"/>
      <w:marBottom w:val="0"/>
      <w:divBdr>
        <w:top w:val="none" w:sz="0" w:space="0" w:color="auto"/>
        <w:left w:val="none" w:sz="0" w:space="0" w:color="auto"/>
        <w:bottom w:val="none" w:sz="0" w:space="0" w:color="auto"/>
        <w:right w:val="none" w:sz="0" w:space="0" w:color="auto"/>
      </w:divBdr>
    </w:div>
    <w:div w:id="1293244765">
      <w:bodyDiv w:val="1"/>
      <w:marLeft w:val="0"/>
      <w:marRight w:val="0"/>
      <w:marTop w:val="0"/>
      <w:marBottom w:val="0"/>
      <w:divBdr>
        <w:top w:val="none" w:sz="0" w:space="0" w:color="auto"/>
        <w:left w:val="none" w:sz="0" w:space="0" w:color="auto"/>
        <w:bottom w:val="none" w:sz="0" w:space="0" w:color="auto"/>
        <w:right w:val="none" w:sz="0" w:space="0" w:color="auto"/>
      </w:divBdr>
    </w:div>
    <w:div w:id="1842620894">
      <w:bodyDiv w:val="1"/>
      <w:marLeft w:val="0"/>
      <w:marRight w:val="0"/>
      <w:marTop w:val="0"/>
      <w:marBottom w:val="0"/>
      <w:divBdr>
        <w:top w:val="none" w:sz="0" w:space="0" w:color="auto"/>
        <w:left w:val="none" w:sz="0" w:space="0" w:color="auto"/>
        <w:bottom w:val="none" w:sz="0" w:space="0" w:color="auto"/>
        <w:right w:val="none" w:sz="0" w:space="0" w:color="auto"/>
      </w:divBdr>
    </w:div>
    <w:div w:id="187938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18</Pages>
  <Words>7609</Words>
  <Characters>43377</Characters>
  <Application>Microsoft Office Word</Application>
  <DocSecurity>0</DocSecurity>
  <Lines>361</Lines>
  <Paragraphs>101</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1. Apni Cricket league</vt:lpstr>
      <vt:lpstr>2. Usage of ACL</vt:lpstr>
      <vt:lpstr>3. Intellectual Property</vt:lpstr>
      <vt:lpstr>4. Third Party Sites, Services and Products</vt:lpstr>
      <vt:lpstr>5. Privacy Policy</vt:lpstr>
      <vt:lpstr>6. User Conduct</vt:lpstr>
      <vt:lpstr>7. Registration	</vt:lpstr>
      <vt:lpstr>8. League, Participation and Prizes	</vt:lpstr>
      <vt:lpstr>10. Legality of Game of Skill</vt:lpstr>
      <vt:lpstr>11. Eligibility</vt:lpstr>
      <vt:lpstr/>
      <vt:lpstr/>
      <vt:lpstr>12. Payment Terms</vt:lpstr>
      <vt:lpstr>In respect of any transactions entered into on the ACL platform, including makin</vt:lpstr>
      <vt:lpstr>The payment of pre-designated amount Users make to participate in the Contest(s)</vt:lpstr>
      <vt:lpstr>Subject to these Terms and Conditions, all amounts collected from the User are h</vt:lpstr>
      <vt:lpstr>The ACL reserves the right to charge a Platform Fee, which would be specified an</vt:lpstr>
      <vt:lpstr>The User may participate in a Contest wherein the User has to contribute a pre-s</vt:lpstr>
      <vt:lpstr>Any user availing ACL services are provided with two categories of accounts for </vt:lpstr>
      <vt:lpstr>User's winnings in any Contest will reflect as credits to the User's Winnings Ac</vt:lpstr>
      <vt:lpstr>User’s remitting the amount the designated payment gateway shall be credited to </vt:lpstr>
      <vt:lpstr>Each time a User participates in any contest on ACL platform, the pre-designated</vt:lpstr>
      <vt:lpstr>In case there is any amount remaining to be paid by the User in relation to such</vt:lpstr>
      <vt:lpstr>Debits from the ‘Unutilized’ Account for the purpose of enabling a user’s partic</vt:lpstr>
      <vt:lpstr>A User shall be permitted to withdraw any amounts credited into such User's 'Unu</vt:lpstr>
      <vt:lpstr>Withdrawal of any amount standing to the User's credit in the Winnings Account m</vt:lpstr>
      <vt:lpstr>Further, in order to conduct promotional activities, ACL may gratuitously issue </vt:lpstr>
      <vt:lpstr>All cash bonus credited in the User account shall be valid for a period of 14 da</vt:lpstr>
      <vt:lpstr>Users agree that once they confirm a transaction on ACL, they shall be bound by </vt:lpstr>
      <vt:lpstr>The User acknowledges that subject to time taken for bank reconciliations and su</vt:lpstr>
      <vt:lpstr>A transaction, once confirmed, is final and no cancellation is permissible.</vt:lpstr>
      <vt:lpstr>ACL may, in certain exceptional circumstances and at its sole and absolute discr</vt:lpstr>
      <vt:lpstr>13. Tabulation of Fantasy Points</vt:lpstr>
      <vt:lpstr/>
      <vt:lpstr/>
      <vt:lpstr>14. Selection and Verification of Winners and Conditions relating to the Prizes</vt:lpstr>
      <vt:lpstr>15. Publicity</vt:lpstr>
      <vt:lpstr>16. General Conditions</vt:lpstr>
      <vt:lpstr>17. Dispute and Dispute Resolution</vt:lpstr>
      <vt:lpstr>18. Release and Limitations of Liability</vt:lpstr>
      <vt:lpstr>19. Disclaimers</vt:lpstr>
      <vt:lpstr>20. Miscellaneous</vt:lpstr>
    </vt:vector>
  </TitlesOfParts>
  <Company/>
  <LinksUpToDate>false</LinksUpToDate>
  <CharactersWithSpaces>50885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Mohammed Mohiuddin</dc:creator>
  <cp:keywords/>
  <dc:description/>
  <cp:lastModifiedBy>Syed Mohammed Mohiuddin</cp:lastModifiedBy>
  <cp:revision>4</cp:revision>
  <dcterms:created xsi:type="dcterms:W3CDTF">2019-05-15T08:53:00Z</dcterms:created>
  <dcterms:modified xsi:type="dcterms:W3CDTF">2019-05-15T11:38:00Z</dcterms:modified>
</cp:coreProperties>
</file>